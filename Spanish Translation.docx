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73058" w14:textId="77777777" w:rsidR="00802B85" w:rsidRDefault="00802B85">
      <w:r>
        <w:t>Oxygen Cylinder Calculator</w:t>
      </w:r>
    </w:p>
    <w:p w14:paraId="0EB73059" w14:textId="4CF28F59" w:rsidR="00802B85" w:rsidRPr="00CE3812" w:rsidRDefault="00802B85">
      <w:pPr>
        <w:rPr>
          <w:color w:val="C00000"/>
          <w:lang w:val="es-ES_tradnl"/>
          <w:rPrChange w:id="0" w:author="James Heidenreich" w:date="2015-08-07T23:15:00Z">
            <w:rPr>
              <w:color w:val="C00000"/>
            </w:rPr>
          </w:rPrChange>
        </w:rPr>
      </w:pPr>
      <w:r w:rsidRPr="00CE3812">
        <w:rPr>
          <w:color w:val="C00000"/>
          <w:lang w:val="es-ES_tradnl"/>
          <w:rPrChange w:id="1" w:author="James Heidenreich" w:date="2015-08-07T23:15:00Z">
            <w:rPr>
              <w:color w:val="C00000"/>
            </w:rPr>
          </w:rPrChange>
        </w:rPr>
        <w:t>Calculadora</w:t>
      </w:r>
      <w:ins w:id="2" w:author="Jim Heidenreich" w:date="2015-07-23T11:56:00Z">
        <w:r w:rsidR="00572C55" w:rsidRPr="00CE3812">
          <w:rPr>
            <w:color w:val="C00000"/>
            <w:lang w:val="es-ES_tradnl"/>
            <w:rPrChange w:id="3" w:author="James Heidenreich" w:date="2015-08-07T23:15:00Z">
              <w:rPr>
                <w:color w:val="C00000"/>
              </w:rPr>
            </w:rPrChange>
          </w:rPr>
          <w:t xml:space="preserve"> del</w:t>
        </w:r>
      </w:ins>
      <w:r w:rsidRPr="00CE3812">
        <w:rPr>
          <w:color w:val="C00000"/>
          <w:lang w:val="es-ES_tradnl"/>
          <w:rPrChange w:id="4" w:author="James Heidenreich" w:date="2015-08-07T23:15:00Z">
            <w:rPr>
              <w:color w:val="C00000"/>
            </w:rPr>
          </w:rPrChange>
        </w:rPr>
        <w:t xml:space="preserve"> </w:t>
      </w:r>
      <w:del w:id="5" w:author="Jim Heidenreich" w:date="2015-07-23T11:57:00Z">
        <w:r w:rsidRPr="00CE3812" w:rsidDel="00572C55">
          <w:rPr>
            <w:color w:val="C00000"/>
            <w:lang w:val="es-ES_tradnl"/>
            <w:rPrChange w:id="6" w:author="James Heidenreich" w:date="2015-08-07T23:15:00Z">
              <w:rPr>
                <w:color w:val="C00000"/>
              </w:rPr>
            </w:rPrChange>
          </w:rPr>
          <w:delText xml:space="preserve">Cylindar </w:delText>
        </w:r>
      </w:del>
      <w:ins w:id="7" w:author="Jim Heidenreich" w:date="2015-07-23T11:57:00Z">
        <w:r w:rsidR="00572C55" w:rsidRPr="00CE3812">
          <w:rPr>
            <w:color w:val="C00000"/>
            <w:lang w:val="es-ES_tradnl"/>
            <w:rPrChange w:id="8" w:author="James Heidenreich" w:date="2015-08-07T23:15:00Z">
              <w:rPr>
                <w:color w:val="C00000"/>
              </w:rPr>
            </w:rPrChange>
          </w:rPr>
          <w:t xml:space="preserve">Cilindro de </w:t>
        </w:r>
      </w:ins>
      <w:r w:rsidRPr="00CE3812">
        <w:rPr>
          <w:color w:val="C00000"/>
          <w:lang w:val="es-ES_tradnl"/>
          <w:rPrChange w:id="9" w:author="James Heidenreich" w:date="2015-08-07T23:15:00Z">
            <w:rPr>
              <w:color w:val="C00000"/>
            </w:rPr>
          </w:rPrChange>
        </w:rPr>
        <w:t>O</w:t>
      </w:r>
      <w:ins w:id="10" w:author="Darl and Caree Heidenreich" w:date="2015-09-10T09:26:00Z">
        <w:r w:rsidR="00217E9F">
          <w:rPr>
            <w:color w:val="C00000"/>
            <w:lang w:val="es-ES_tradnl"/>
          </w:rPr>
          <w:t>2</w:t>
        </w:r>
      </w:ins>
      <w:del w:id="11" w:author="Darl and Caree Heidenreich" w:date="2015-09-10T09:26:00Z">
        <w:r w:rsidRPr="00CE3812" w:rsidDel="00217E9F">
          <w:rPr>
            <w:color w:val="C00000"/>
            <w:lang w:val="es-ES_tradnl"/>
            <w:rPrChange w:id="12" w:author="James Heidenreich" w:date="2015-08-07T23:15:00Z">
              <w:rPr>
                <w:color w:val="C00000"/>
              </w:rPr>
            </w:rPrChange>
          </w:rPr>
          <w:delText>xígeno</w:delText>
        </w:r>
      </w:del>
    </w:p>
    <w:p w14:paraId="0EB7305A" w14:textId="77777777" w:rsidR="00802B85" w:rsidRDefault="00802B85">
      <w:r>
        <w:rPr>
          <w:noProof/>
        </w:rPr>
        <mc:AlternateContent>
          <mc:Choice Requires="wps">
            <w:drawing>
              <wp:anchor distT="0" distB="0" distL="114300" distR="114300" simplePos="0" relativeHeight="251659264" behindDoc="0" locked="0" layoutInCell="1" allowOverlap="1" wp14:anchorId="0EB7308F" wp14:editId="0EB73090">
                <wp:simplePos x="0" y="0"/>
                <wp:positionH relativeFrom="margin">
                  <wp:posOffset>-19050</wp:posOffset>
                </wp:positionH>
                <wp:positionV relativeFrom="paragraph">
                  <wp:posOffset>76200</wp:posOffset>
                </wp:positionV>
                <wp:extent cx="59340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78AC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6pt" to="465.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" strokecolor="#5b9bd5 [3204]" strokeweight=".5pt">
                <v:stroke joinstyle="miter"/>
                <w10:wrap anchorx="margin"/>
              </v:line>
            </w:pict>
          </mc:Fallback>
        </mc:AlternateContent>
      </w:r>
    </w:p>
    <w:p w14:paraId="0EB7305B" w14:textId="77777777" w:rsidR="00802B85" w:rsidRDefault="00802B85">
      <w:r w:rsidRPr="00802B85">
        <w:t>Calculate the number of minutes of continuous use remaining in an oxygen tank.</w:t>
      </w:r>
    </w:p>
    <w:p w14:paraId="107222E0" w14:textId="2EC83A7B" w:rsidR="00217E9F" w:rsidRPr="00CE3812" w:rsidRDefault="00802B85">
      <w:pPr>
        <w:rPr>
          <w:color w:val="C00000"/>
          <w:lang w:val="es-ES_tradnl"/>
          <w:rPrChange w:id="13" w:author="James Heidenreich" w:date="2015-08-07T23:15:00Z">
            <w:rPr>
              <w:color w:val="C00000"/>
            </w:rPr>
          </w:rPrChange>
        </w:rPr>
      </w:pPr>
      <w:del w:id="14" w:author="Darl and Caree Heidenreich" w:date="2015-09-10T09:30:00Z">
        <w:r w:rsidRPr="00CE3812" w:rsidDel="00217E9F">
          <w:rPr>
            <w:color w:val="C00000"/>
            <w:lang w:val="es-ES_tradnl"/>
            <w:rPrChange w:id="15" w:author="James Heidenreich" w:date="2015-08-07T23:15:00Z">
              <w:rPr>
                <w:color w:val="C00000"/>
              </w:rPr>
            </w:rPrChange>
          </w:rPr>
          <w:delText xml:space="preserve">Calcular el número de minutos de uso continuo que permanecen </w:delText>
        </w:r>
      </w:del>
      <w:ins w:id="16" w:author="James Heidenreich" w:date="2015-08-07T23:12:00Z">
        <w:del w:id="17" w:author="Darl and Caree Heidenreich" w:date="2015-09-10T09:30:00Z">
          <w:r w:rsidR="0029759F" w:rsidRPr="00CE3812" w:rsidDel="00217E9F">
            <w:rPr>
              <w:color w:val="C00000"/>
              <w:lang w:val="es-ES_tradnl"/>
              <w:rPrChange w:id="18" w:author="James Heidenreich" w:date="2015-08-07T23:15:00Z">
                <w:rPr>
                  <w:color w:val="C00000"/>
                </w:rPr>
              </w:rPrChange>
            </w:rPr>
            <w:delText xml:space="preserve">quedan </w:delText>
          </w:r>
        </w:del>
      </w:ins>
      <w:del w:id="19" w:author="Darl and Caree Heidenreich" w:date="2015-09-10T09:30:00Z">
        <w:r w:rsidRPr="00CE3812" w:rsidDel="00217E9F">
          <w:rPr>
            <w:color w:val="C00000"/>
            <w:lang w:val="es-ES_tradnl"/>
            <w:rPrChange w:id="20" w:author="James Heidenreich" w:date="2015-08-07T23:15:00Z">
              <w:rPr>
                <w:color w:val="C00000"/>
              </w:rPr>
            </w:rPrChange>
          </w:rPr>
          <w:delText>en un tanque</w:delText>
        </w:r>
      </w:del>
      <w:ins w:id="21" w:author="James Heidenreich" w:date="2015-08-07T23:12:00Z">
        <w:del w:id="22" w:author="Darl and Caree Heidenreich" w:date="2015-09-10T09:30:00Z">
          <w:r w:rsidR="00CE3812" w:rsidRPr="00CE3812" w:rsidDel="00217E9F">
            <w:rPr>
              <w:color w:val="C00000"/>
              <w:lang w:val="es-ES_tradnl"/>
              <w:rPrChange w:id="23" w:author="James Heidenreich" w:date="2015-08-07T23:15:00Z">
                <w:rPr>
                  <w:color w:val="C00000"/>
                </w:rPr>
              </w:rPrChange>
            </w:rPr>
            <w:delText>hasta que se acabe</w:delText>
          </w:r>
        </w:del>
      </w:ins>
      <w:del w:id="24" w:author="Darl and Caree Heidenreich" w:date="2015-09-10T09:30:00Z">
        <w:r w:rsidRPr="00CE3812" w:rsidDel="00217E9F">
          <w:rPr>
            <w:color w:val="C00000"/>
            <w:lang w:val="es-ES_tradnl"/>
            <w:rPrChange w:id="25" w:author="James Heidenreich" w:date="2015-08-07T23:15:00Z">
              <w:rPr>
                <w:color w:val="C00000"/>
              </w:rPr>
            </w:rPrChange>
          </w:rPr>
          <w:delText xml:space="preserve"> de </w:delText>
        </w:r>
      </w:del>
      <w:ins w:id="26" w:author="James Heidenreich" w:date="2015-08-07T23:12:00Z">
        <w:del w:id="27" w:author="Darl and Caree Heidenreich" w:date="2015-09-10T09:30:00Z">
          <w:r w:rsidR="00CE3812" w:rsidRPr="00CE3812" w:rsidDel="00217E9F">
            <w:rPr>
              <w:color w:val="C00000"/>
              <w:lang w:val="es-ES_tradnl"/>
              <w:rPrChange w:id="28" w:author="James Heidenreich" w:date="2015-08-07T23:15:00Z">
                <w:rPr>
                  <w:color w:val="C00000"/>
                </w:rPr>
              </w:rPrChange>
            </w:rPr>
            <w:delText xml:space="preserve">el </w:delText>
          </w:r>
        </w:del>
      </w:ins>
      <w:ins w:id="29" w:author="James Heidenreich" w:date="2015-08-07T23:14:00Z">
        <w:del w:id="30" w:author="Darl and Caree Heidenreich" w:date="2015-09-10T09:30:00Z">
          <w:r w:rsidR="00CE3812" w:rsidRPr="00CE3812" w:rsidDel="00217E9F">
            <w:rPr>
              <w:color w:val="C00000"/>
              <w:lang w:val="es-ES_tradnl"/>
              <w:rPrChange w:id="31" w:author="James Heidenreich" w:date="2015-08-07T23:15:00Z">
                <w:rPr>
                  <w:color w:val="C00000"/>
                </w:rPr>
              </w:rPrChange>
            </w:rPr>
            <w:delText xml:space="preserve">tanque de </w:delText>
          </w:r>
        </w:del>
      </w:ins>
      <w:del w:id="32" w:author="Darl and Caree Heidenreich" w:date="2015-09-10T09:30:00Z">
        <w:r w:rsidRPr="00CE3812" w:rsidDel="00217E9F">
          <w:rPr>
            <w:color w:val="C00000"/>
            <w:lang w:val="es-ES_tradnl"/>
            <w:rPrChange w:id="33" w:author="James Heidenreich" w:date="2015-08-07T23:15:00Z">
              <w:rPr>
                <w:color w:val="C00000"/>
              </w:rPr>
            </w:rPrChange>
          </w:rPr>
          <w:delText>oxígeno.</w:delText>
        </w:r>
      </w:del>
      <w:bookmarkStart w:id="34" w:name="_GoBack"/>
      <w:bookmarkEnd w:id="34"/>
      <w:ins w:id="35" w:author="Darl and Caree Heidenreich" w:date="2015-09-10T09:26:00Z">
        <w:r w:rsidR="00217E9F">
          <w:rPr>
            <w:color w:val="C00000"/>
            <w:lang w:val="es-ES_tradnl"/>
          </w:rPr>
          <w:t xml:space="preserve">Calcular </w:t>
        </w:r>
      </w:ins>
      <w:ins w:id="36" w:author="Darl and Caree Heidenreich" w:date="2015-09-10T09:29:00Z">
        <w:r w:rsidR="00217E9F">
          <w:rPr>
            <w:color w:val="C00000"/>
            <w:lang w:val="es-ES_tradnl"/>
          </w:rPr>
          <w:t>los min</w:t>
        </w:r>
        <w:r w:rsidR="00217E9F" w:rsidRPr="00217E9F">
          <w:rPr>
            <w:color w:val="C00000"/>
            <w:lang w:val="es-ES_tradnl"/>
          </w:rPr>
          <w:t xml:space="preserve"> continuos</w:t>
        </w:r>
      </w:ins>
      <w:ins w:id="37" w:author="Darl and Caree Heidenreich" w:date="2015-09-10T09:26:00Z">
        <w:r w:rsidR="00217E9F" w:rsidRPr="00217E9F">
          <w:rPr>
            <w:color w:val="C00000"/>
            <w:lang w:val="es-ES_tradnl"/>
          </w:rPr>
          <w:t xml:space="preserve"> que quedan hasta que se acabe el tanque de oxígeno.</w:t>
        </w:r>
      </w:ins>
    </w:p>
    <w:p w14:paraId="0EB7305D" w14:textId="77777777" w:rsidR="00802B85" w:rsidRDefault="00802B85">
      <w:r>
        <w:rPr>
          <w:noProof/>
        </w:rPr>
        <mc:AlternateContent>
          <mc:Choice Requires="wps">
            <w:drawing>
              <wp:anchor distT="0" distB="0" distL="114300" distR="114300" simplePos="0" relativeHeight="251661312" behindDoc="0" locked="0" layoutInCell="1" allowOverlap="1" wp14:anchorId="0EB73091" wp14:editId="0EB73092">
                <wp:simplePos x="0" y="0"/>
                <wp:positionH relativeFrom="margin">
                  <wp:posOffset>0</wp:posOffset>
                </wp:positionH>
                <wp:positionV relativeFrom="paragraph">
                  <wp:posOffset>0</wp:posOffset>
                </wp:positionV>
                <wp:extent cx="59340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EEB9F3"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7.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" strokecolor="#5b9bd5 [3204]" strokeweight=".5pt">
                <v:stroke joinstyle="miter"/>
                <w10:wrap anchorx="margin"/>
              </v:line>
            </w:pict>
          </mc:Fallback>
        </mc:AlternateContent>
      </w:r>
    </w:p>
    <w:p w14:paraId="0EB7305E" w14:textId="77777777" w:rsidR="00802B85" w:rsidRDefault="00802B85" w:rsidP="00802B85">
      <w:r>
        <w:t>Calculate the number of minutes remaining in an oxygen tank based on tank size, pressure and continuous flow rate. The following equation is used to determine the remaining duration of flow:</w:t>
      </w:r>
    </w:p>
    <w:p w14:paraId="0EB7305F" w14:textId="77777777" w:rsidR="00802B85" w:rsidRDefault="00802B85" w:rsidP="00802B85">
      <w:r>
        <w:t>Duration of Flow = Oxygen Tank Conversion Factor * (Remaining Tank Pressure - Safe Residual Pressure)  / Continuous Flow Rate</w:t>
      </w:r>
    </w:p>
    <w:p w14:paraId="0EB73060" w14:textId="77777777" w:rsidR="00802B85" w:rsidRDefault="00802B85" w:rsidP="00802B85">
      <w:r>
        <w:t>Oxygen Cylinder Conversion Factors</w:t>
      </w:r>
    </w:p>
    <w:p w14:paraId="0EB73061" w14:textId="77777777" w:rsidR="00802B85" w:rsidRDefault="00802B85" w:rsidP="00802B85">
      <w:r>
        <w:t>• D Tank = 0.16</w:t>
      </w:r>
    </w:p>
    <w:p w14:paraId="0EB73062" w14:textId="77777777" w:rsidR="00802B85" w:rsidRDefault="00802B85" w:rsidP="00802B85">
      <w:r>
        <w:t>• E Tank = 0.28</w:t>
      </w:r>
    </w:p>
    <w:p w14:paraId="0EB73063" w14:textId="77777777" w:rsidR="00802B85" w:rsidRDefault="00802B85" w:rsidP="00802B85">
      <w:r>
        <w:t>• G Tank = 2.41</w:t>
      </w:r>
    </w:p>
    <w:p w14:paraId="0EB73064" w14:textId="77777777" w:rsidR="00802B85" w:rsidRDefault="00802B85" w:rsidP="00802B85">
      <w:r>
        <w:t>• H/K Tank = 3.14</w:t>
      </w:r>
    </w:p>
    <w:p w14:paraId="0EB73065" w14:textId="77777777" w:rsidR="00802B85" w:rsidRDefault="00802B85" w:rsidP="00802B85">
      <w:r>
        <w:t>• M tank = 1.56</w:t>
      </w:r>
    </w:p>
    <w:p w14:paraId="0EB73066" w14:textId="77777777" w:rsidR="00802B85" w:rsidRDefault="00802B85" w:rsidP="00802B85">
      <w:r>
        <w:t>Safe Residual Pressure = 200psi</w:t>
      </w:r>
    </w:p>
    <w:p w14:paraId="0EB73067" w14:textId="61E43505" w:rsidR="008D716C" w:rsidRPr="00CE3812" w:rsidRDefault="008D716C" w:rsidP="00802B85">
      <w:pPr>
        <w:rPr>
          <w:color w:val="C00000"/>
          <w:lang w:val="es-ES_tradnl"/>
          <w:rPrChange w:id="38" w:author="James Heidenreich" w:date="2015-08-07T23:16:00Z">
            <w:rPr>
              <w:color w:val="C00000"/>
            </w:rPr>
          </w:rPrChange>
        </w:rPr>
      </w:pPr>
      <w:r w:rsidRPr="00CE3812">
        <w:rPr>
          <w:color w:val="C00000"/>
          <w:lang w:val="es-ES_tradnl"/>
          <w:rPrChange w:id="39" w:author="James Heidenreich" w:date="2015-08-07T23:16:00Z">
            <w:rPr>
              <w:color w:val="C00000"/>
            </w:rPr>
          </w:rPrChange>
        </w:rPr>
        <w:t xml:space="preserve">Calcular el número de minutos restantes en un tanque de oxígeno basado en el tamaño del tanque , la presión y </w:t>
      </w:r>
      <w:del w:id="40" w:author="James Heidenreich" w:date="2015-08-07T23:21:00Z">
        <w:r w:rsidRPr="00CE3812" w:rsidDel="00CE3812">
          <w:rPr>
            <w:color w:val="C00000"/>
            <w:lang w:val="es-ES_tradnl"/>
            <w:rPrChange w:id="41" w:author="James Heidenreich" w:date="2015-08-07T23:16:00Z">
              <w:rPr>
                <w:color w:val="C00000"/>
              </w:rPr>
            </w:rPrChange>
          </w:rPr>
          <w:delText xml:space="preserve">tasa </w:delText>
        </w:r>
      </w:del>
      <w:ins w:id="42" w:author="James Heidenreich" w:date="2015-08-07T23:21:00Z">
        <w:r w:rsidR="00CE3812">
          <w:rPr>
            <w:color w:val="C00000"/>
            <w:lang w:val="es-ES_tradnl"/>
          </w:rPr>
          <w:t>la velocidad</w:t>
        </w:r>
        <w:r w:rsidR="00CE3812" w:rsidRPr="00CE3812">
          <w:rPr>
            <w:color w:val="C00000"/>
            <w:lang w:val="es-ES_tradnl"/>
            <w:rPrChange w:id="43" w:author="James Heidenreich" w:date="2015-08-07T23:16:00Z">
              <w:rPr>
                <w:color w:val="C00000"/>
              </w:rPr>
            </w:rPrChange>
          </w:rPr>
          <w:t xml:space="preserve"> </w:t>
        </w:r>
      </w:ins>
      <w:r w:rsidRPr="00CE3812">
        <w:rPr>
          <w:color w:val="C00000"/>
          <w:lang w:val="es-ES_tradnl"/>
          <w:rPrChange w:id="44" w:author="James Heidenreich" w:date="2015-08-07T23:16:00Z">
            <w:rPr>
              <w:color w:val="C00000"/>
            </w:rPr>
          </w:rPrChange>
        </w:rPr>
        <w:t>de</w:t>
      </w:r>
      <w:ins w:id="45" w:author="James Heidenreich" w:date="2015-08-07T23:32:00Z">
        <w:r w:rsidR="001F028A">
          <w:rPr>
            <w:color w:val="C00000"/>
            <w:lang w:val="es-ES_tradnl"/>
          </w:rPr>
          <w:t>l</w:t>
        </w:r>
      </w:ins>
      <w:r w:rsidRPr="00CE3812">
        <w:rPr>
          <w:color w:val="C00000"/>
          <w:lang w:val="es-ES_tradnl"/>
          <w:rPrChange w:id="46" w:author="James Heidenreich" w:date="2015-08-07T23:16:00Z">
            <w:rPr>
              <w:color w:val="C00000"/>
            </w:rPr>
          </w:rPrChange>
        </w:rPr>
        <w:t xml:space="preserve"> flujo continuo. La siguiente ecuación se utiliza para determinar la duración restante de flujo :</w:t>
      </w:r>
    </w:p>
    <w:p w14:paraId="0EB73068" w14:textId="63ACBFD8" w:rsidR="008D716C" w:rsidRPr="00CE3812" w:rsidRDefault="008D716C" w:rsidP="00802B85">
      <w:pPr>
        <w:rPr>
          <w:color w:val="C00000"/>
          <w:lang w:val="es-ES_tradnl"/>
          <w:rPrChange w:id="47" w:author="James Heidenreich" w:date="2015-08-07T23:16:00Z">
            <w:rPr>
              <w:color w:val="C00000"/>
            </w:rPr>
          </w:rPrChange>
        </w:rPr>
      </w:pPr>
      <w:r w:rsidRPr="00CE3812">
        <w:rPr>
          <w:color w:val="C00000"/>
          <w:lang w:val="es-ES_tradnl"/>
          <w:rPrChange w:id="48" w:author="James Heidenreich" w:date="2015-08-07T23:16:00Z">
            <w:rPr>
              <w:color w:val="C00000"/>
            </w:rPr>
          </w:rPrChange>
        </w:rPr>
        <w:t xml:space="preserve">Duración de Flujo = </w:t>
      </w:r>
      <w:del w:id="49" w:author="James Heidenreich" w:date="2015-08-07T23:28:00Z">
        <w:r w:rsidRPr="00CE3812" w:rsidDel="001F028A">
          <w:rPr>
            <w:color w:val="C00000"/>
            <w:lang w:val="es-ES_tradnl"/>
            <w:rPrChange w:id="50" w:author="James Heidenreich" w:date="2015-08-07T23:16:00Z">
              <w:rPr>
                <w:color w:val="C00000"/>
              </w:rPr>
            </w:rPrChange>
          </w:rPr>
          <w:delText>Oxígeno Tanque f</w:delText>
        </w:r>
      </w:del>
      <w:ins w:id="51" w:author="James Heidenreich" w:date="2015-08-07T23:28:00Z">
        <w:r w:rsidR="001F028A">
          <w:rPr>
            <w:color w:val="C00000"/>
            <w:lang w:val="es-ES_tradnl"/>
          </w:rPr>
          <w:t>F</w:t>
        </w:r>
      </w:ins>
      <w:r w:rsidRPr="00CE3812">
        <w:rPr>
          <w:color w:val="C00000"/>
          <w:lang w:val="es-ES_tradnl"/>
          <w:rPrChange w:id="52" w:author="James Heidenreich" w:date="2015-08-07T23:16:00Z">
            <w:rPr>
              <w:color w:val="C00000"/>
            </w:rPr>
          </w:rPrChange>
        </w:rPr>
        <w:t>actor de</w:t>
      </w:r>
      <w:ins w:id="53" w:author="James Heidenreich" w:date="2015-08-07T23:28:00Z">
        <w:r w:rsidR="001F028A">
          <w:rPr>
            <w:color w:val="C00000"/>
            <w:lang w:val="es-ES_tradnl"/>
          </w:rPr>
          <w:t xml:space="preserve"> la</w:t>
        </w:r>
      </w:ins>
      <w:r w:rsidRPr="00CE3812">
        <w:rPr>
          <w:color w:val="C00000"/>
          <w:lang w:val="es-ES_tradnl"/>
          <w:rPrChange w:id="54" w:author="James Heidenreich" w:date="2015-08-07T23:16:00Z">
            <w:rPr>
              <w:color w:val="C00000"/>
            </w:rPr>
          </w:rPrChange>
        </w:rPr>
        <w:t xml:space="preserve"> conversión</w:t>
      </w:r>
      <w:ins w:id="55" w:author="James Heidenreich" w:date="2015-08-07T23:28:00Z">
        <w:r w:rsidR="001F028A">
          <w:rPr>
            <w:color w:val="C00000"/>
            <w:lang w:val="es-ES_tradnl"/>
          </w:rPr>
          <w:t xml:space="preserve"> del </w:t>
        </w:r>
        <w:r w:rsidR="001F028A" w:rsidRPr="00B5127A">
          <w:rPr>
            <w:color w:val="C00000"/>
            <w:lang w:val="es-ES_tradnl"/>
          </w:rPr>
          <w:t>Tanque</w:t>
        </w:r>
      </w:ins>
      <w:r w:rsidRPr="00CE3812">
        <w:rPr>
          <w:color w:val="C00000"/>
          <w:lang w:val="es-ES_tradnl"/>
          <w:rPrChange w:id="56" w:author="James Heidenreich" w:date="2015-08-07T23:16:00Z">
            <w:rPr>
              <w:color w:val="C00000"/>
            </w:rPr>
          </w:rPrChange>
        </w:rPr>
        <w:t xml:space="preserve"> </w:t>
      </w:r>
      <w:ins w:id="57" w:author="James Heidenreich" w:date="2015-08-07T23:28:00Z">
        <w:r w:rsidR="001F028A">
          <w:rPr>
            <w:color w:val="C00000"/>
            <w:lang w:val="es-ES_tradnl"/>
          </w:rPr>
          <w:t xml:space="preserve">de </w:t>
        </w:r>
        <w:r w:rsidR="001F028A" w:rsidRPr="00B5127A">
          <w:rPr>
            <w:color w:val="C00000"/>
            <w:lang w:val="es-ES_tradnl"/>
          </w:rPr>
          <w:t>Oxígeno</w:t>
        </w:r>
      </w:ins>
      <w:r w:rsidRPr="00CE3812">
        <w:rPr>
          <w:color w:val="C00000"/>
          <w:lang w:val="es-ES_tradnl"/>
          <w:rPrChange w:id="58" w:author="James Heidenreich" w:date="2015-08-07T23:16:00Z">
            <w:rPr>
              <w:color w:val="C00000"/>
            </w:rPr>
          </w:rPrChange>
        </w:rPr>
        <w:t>* (</w:t>
      </w:r>
      <w:del w:id="59" w:author="James Heidenreich" w:date="2015-08-07T23:29:00Z">
        <w:r w:rsidRPr="00CE3812" w:rsidDel="001F028A">
          <w:rPr>
            <w:color w:val="C00000"/>
            <w:lang w:val="es-ES_tradnl"/>
            <w:rPrChange w:id="60" w:author="James Heidenreich" w:date="2015-08-07T23:16:00Z">
              <w:rPr>
                <w:color w:val="C00000"/>
              </w:rPr>
            </w:rPrChange>
          </w:rPr>
          <w:delText xml:space="preserve"> r</w:delText>
        </w:r>
      </w:del>
      <w:del w:id="61" w:author="James Heidenreich" w:date="2015-08-07T23:28:00Z">
        <w:r w:rsidRPr="00CE3812" w:rsidDel="001F028A">
          <w:rPr>
            <w:color w:val="C00000"/>
            <w:lang w:val="es-ES_tradnl"/>
            <w:rPrChange w:id="62" w:author="James Heidenreich" w:date="2015-08-07T23:16:00Z">
              <w:rPr>
                <w:color w:val="C00000"/>
              </w:rPr>
            </w:rPrChange>
          </w:rPr>
          <w:delText>estante</w:delText>
        </w:r>
      </w:del>
      <w:del w:id="63" w:author="James Heidenreich" w:date="2015-08-07T23:29:00Z">
        <w:r w:rsidRPr="00CE3812" w:rsidDel="001F028A">
          <w:rPr>
            <w:color w:val="C00000"/>
            <w:lang w:val="es-ES_tradnl"/>
            <w:rPrChange w:id="64" w:author="James Heidenreich" w:date="2015-08-07T23:16:00Z">
              <w:rPr>
                <w:color w:val="C00000"/>
              </w:rPr>
            </w:rPrChange>
          </w:rPr>
          <w:delText xml:space="preserve"> </w:delText>
        </w:r>
      </w:del>
      <w:r w:rsidRPr="00CE3812">
        <w:rPr>
          <w:color w:val="C00000"/>
          <w:lang w:val="es-ES_tradnl"/>
          <w:rPrChange w:id="65" w:author="James Heidenreich" w:date="2015-08-07T23:16:00Z">
            <w:rPr>
              <w:color w:val="C00000"/>
            </w:rPr>
          </w:rPrChange>
        </w:rPr>
        <w:t>presión</w:t>
      </w:r>
      <w:ins w:id="66" w:author="James Heidenreich" w:date="2015-08-07T23:30:00Z">
        <w:r w:rsidR="001F028A">
          <w:rPr>
            <w:color w:val="C00000"/>
            <w:lang w:val="es-ES_tradnl"/>
          </w:rPr>
          <w:t xml:space="preserve"> que queda en</w:t>
        </w:r>
      </w:ins>
      <w:r w:rsidRPr="00CE3812">
        <w:rPr>
          <w:color w:val="C00000"/>
          <w:lang w:val="es-ES_tradnl"/>
          <w:rPrChange w:id="67" w:author="James Heidenreich" w:date="2015-08-07T23:16:00Z">
            <w:rPr>
              <w:color w:val="C00000"/>
            </w:rPr>
          </w:rPrChange>
        </w:rPr>
        <w:t xml:space="preserve"> </w:t>
      </w:r>
      <w:del w:id="68" w:author="James Heidenreich" w:date="2015-08-07T23:30:00Z">
        <w:r w:rsidRPr="00CE3812" w:rsidDel="001F028A">
          <w:rPr>
            <w:color w:val="C00000"/>
            <w:lang w:val="es-ES_tradnl"/>
            <w:rPrChange w:id="69" w:author="James Heidenreich" w:date="2015-08-07T23:16:00Z">
              <w:rPr>
                <w:color w:val="C00000"/>
              </w:rPr>
            </w:rPrChange>
          </w:rPr>
          <w:delText>d</w:delText>
        </w:r>
      </w:del>
      <w:r w:rsidRPr="00CE3812">
        <w:rPr>
          <w:color w:val="C00000"/>
          <w:lang w:val="es-ES_tradnl"/>
          <w:rPrChange w:id="70" w:author="James Heidenreich" w:date="2015-08-07T23:16:00Z">
            <w:rPr>
              <w:color w:val="C00000"/>
            </w:rPr>
          </w:rPrChange>
        </w:rPr>
        <w:t xml:space="preserve">el tanque - </w:t>
      </w:r>
      <w:ins w:id="71" w:author="James Heidenreich" w:date="2015-08-07T23:30:00Z">
        <w:r w:rsidR="001F028A">
          <w:rPr>
            <w:color w:val="C00000"/>
            <w:lang w:val="es-ES_tradnl"/>
          </w:rPr>
          <w:t>p</w:t>
        </w:r>
      </w:ins>
      <w:del w:id="72" w:author="James Heidenreich" w:date="2015-08-07T23:30:00Z">
        <w:r w:rsidRPr="00CE3812" w:rsidDel="001F028A">
          <w:rPr>
            <w:color w:val="C00000"/>
            <w:lang w:val="es-ES_tradnl"/>
            <w:rPrChange w:id="73" w:author="James Heidenreich" w:date="2015-08-07T23:16:00Z">
              <w:rPr>
                <w:color w:val="C00000"/>
              </w:rPr>
            </w:rPrChange>
          </w:rPr>
          <w:delText>P</w:delText>
        </w:r>
      </w:del>
      <w:r w:rsidRPr="00CE3812">
        <w:rPr>
          <w:color w:val="C00000"/>
          <w:lang w:val="es-ES_tradnl"/>
          <w:rPrChange w:id="74" w:author="James Heidenreich" w:date="2015-08-07T23:16:00Z">
            <w:rPr>
              <w:color w:val="C00000"/>
            </w:rPr>
          </w:rPrChange>
        </w:rPr>
        <w:t>resión residual segur</w:t>
      </w:r>
      <w:ins w:id="75" w:author="James Heidenreich" w:date="2015-08-07T23:37:00Z">
        <w:r w:rsidR="00D25839">
          <w:rPr>
            <w:color w:val="C00000"/>
            <w:lang w:val="es-ES_tradnl"/>
          </w:rPr>
          <w:t>a</w:t>
        </w:r>
      </w:ins>
      <w:del w:id="76" w:author="James Heidenreich" w:date="2015-08-07T23:37:00Z">
        <w:r w:rsidRPr="00CE3812" w:rsidDel="00D25839">
          <w:rPr>
            <w:color w:val="C00000"/>
            <w:lang w:val="es-ES_tradnl"/>
            <w:rPrChange w:id="77" w:author="James Heidenreich" w:date="2015-08-07T23:16:00Z">
              <w:rPr>
                <w:color w:val="C00000"/>
              </w:rPr>
            </w:rPrChange>
          </w:rPr>
          <w:delText>o</w:delText>
        </w:r>
      </w:del>
      <w:r w:rsidRPr="00CE3812">
        <w:rPr>
          <w:color w:val="C00000"/>
          <w:lang w:val="es-ES_tradnl"/>
          <w:rPrChange w:id="78" w:author="James Heidenreich" w:date="2015-08-07T23:16:00Z">
            <w:rPr>
              <w:color w:val="C00000"/>
            </w:rPr>
          </w:rPrChange>
        </w:rPr>
        <w:t xml:space="preserve">) / </w:t>
      </w:r>
      <w:ins w:id="79" w:author="James Heidenreich" w:date="2015-08-07T23:32:00Z">
        <w:r w:rsidR="001F028A">
          <w:rPr>
            <w:color w:val="C00000"/>
            <w:lang w:val="es-ES_tradnl"/>
          </w:rPr>
          <w:t>velocidad</w:t>
        </w:r>
        <w:r w:rsidR="001F028A" w:rsidRPr="00B5127A">
          <w:rPr>
            <w:color w:val="C00000"/>
            <w:lang w:val="es-ES_tradnl"/>
          </w:rPr>
          <w:t xml:space="preserve"> de</w:t>
        </w:r>
        <w:r w:rsidR="001F028A">
          <w:rPr>
            <w:color w:val="C00000"/>
            <w:lang w:val="es-ES_tradnl"/>
          </w:rPr>
          <w:t>l</w:t>
        </w:r>
        <w:r w:rsidR="001F028A" w:rsidRPr="00B5127A">
          <w:rPr>
            <w:color w:val="C00000"/>
            <w:lang w:val="es-ES_tradnl"/>
          </w:rPr>
          <w:t xml:space="preserve"> flujo continuo</w:t>
        </w:r>
      </w:ins>
      <w:del w:id="80" w:author="James Heidenreich" w:date="2015-08-07T23:32:00Z">
        <w:r w:rsidRPr="00CE3812" w:rsidDel="001F028A">
          <w:rPr>
            <w:color w:val="C00000"/>
            <w:lang w:val="es-ES_tradnl"/>
            <w:rPrChange w:id="81" w:author="James Heidenreich" w:date="2015-08-07T23:16:00Z">
              <w:rPr>
                <w:color w:val="C00000"/>
              </w:rPr>
            </w:rPrChange>
          </w:rPr>
          <w:delText>Continuo Flujo</w:delText>
        </w:r>
      </w:del>
    </w:p>
    <w:p w14:paraId="0EB73069" w14:textId="4E3F892B" w:rsidR="008D716C" w:rsidRPr="00CE3812" w:rsidRDefault="008D716C" w:rsidP="00802B85">
      <w:pPr>
        <w:rPr>
          <w:color w:val="C00000"/>
          <w:lang w:val="es-ES_tradnl"/>
          <w:rPrChange w:id="82" w:author="James Heidenreich" w:date="2015-08-07T23:16:00Z">
            <w:rPr>
              <w:color w:val="C00000"/>
            </w:rPr>
          </w:rPrChange>
        </w:rPr>
      </w:pPr>
      <w:r w:rsidRPr="00CE3812">
        <w:rPr>
          <w:color w:val="C00000"/>
          <w:lang w:val="es-ES_tradnl"/>
          <w:rPrChange w:id="83" w:author="James Heidenreich" w:date="2015-08-07T23:16:00Z">
            <w:rPr>
              <w:color w:val="C00000"/>
            </w:rPr>
          </w:rPrChange>
        </w:rPr>
        <w:t>Factores de</w:t>
      </w:r>
      <w:ins w:id="84" w:author="James Heidenreich" w:date="2015-08-08T00:00:00Z">
        <w:r w:rsidR="00657715">
          <w:rPr>
            <w:color w:val="C00000"/>
            <w:lang w:val="es-ES_tradnl"/>
          </w:rPr>
          <w:t xml:space="preserve"> la</w:t>
        </w:r>
      </w:ins>
      <w:r w:rsidRPr="00CE3812">
        <w:rPr>
          <w:color w:val="C00000"/>
          <w:lang w:val="es-ES_tradnl"/>
          <w:rPrChange w:id="85" w:author="James Heidenreich" w:date="2015-08-07T23:16:00Z">
            <w:rPr>
              <w:color w:val="C00000"/>
            </w:rPr>
          </w:rPrChange>
        </w:rPr>
        <w:t xml:space="preserve"> conversión del cilindro de oxígeno</w:t>
      </w:r>
    </w:p>
    <w:p w14:paraId="0EB7306A" w14:textId="0E1DAAAA" w:rsidR="008D716C" w:rsidRPr="00CE3812" w:rsidRDefault="008D716C" w:rsidP="008D716C">
      <w:pPr>
        <w:rPr>
          <w:color w:val="C00000"/>
          <w:lang w:val="es-ES_tradnl"/>
          <w:rPrChange w:id="86" w:author="James Heidenreich" w:date="2015-08-07T23:16:00Z">
            <w:rPr>
              <w:color w:val="C00000"/>
            </w:rPr>
          </w:rPrChange>
        </w:rPr>
      </w:pPr>
      <w:r w:rsidRPr="00CE3812">
        <w:rPr>
          <w:color w:val="C00000"/>
          <w:lang w:val="es-ES_tradnl"/>
          <w:rPrChange w:id="87" w:author="James Heidenreich" w:date="2015-08-07T23:16:00Z">
            <w:rPr>
              <w:color w:val="C00000"/>
            </w:rPr>
          </w:rPrChange>
        </w:rPr>
        <w:t>• D Tan</w:t>
      </w:r>
      <w:ins w:id="88" w:author="Darl and Caree Heidenreich" w:date="2015-09-10T09:25:00Z">
        <w:r w:rsidR="00217E9F">
          <w:rPr>
            <w:color w:val="C00000"/>
            <w:lang w:val="es-ES_tradnl"/>
          </w:rPr>
          <w:t>que</w:t>
        </w:r>
      </w:ins>
      <w:del w:id="89" w:author="Darl and Caree Heidenreich" w:date="2015-09-10T09:25:00Z">
        <w:r w:rsidRPr="00CE3812" w:rsidDel="00217E9F">
          <w:rPr>
            <w:color w:val="C00000"/>
            <w:lang w:val="es-ES_tradnl"/>
            <w:rPrChange w:id="90" w:author="James Heidenreich" w:date="2015-08-07T23:16:00Z">
              <w:rPr>
                <w:color w:val="C00000"/>
              </w:rPr>
            </w:rPrChange>
          </w:rPr>
          <w:delText>k</w:delText>
        </w:r>
      </w:del>
      <w:r w:rsidRPr="00CE3812">
        <w:rPr>
          <w:color w:val="C00000"/>
          <w:lang w:val="es-ES_tradnl"/>
          <w:rPrChange w:id="91" w:author="James Heidenreich" w:date="2015-08-07T23:16:00Z">
            <w:rPr>
              <w:color w:val="C00000"/>
            </w:rPr>
          </w:rPrChange>
        </w:rPr>
        <w:t xml:space="preserve"> = 0.16</w:t>
      </w:r>
    </w:p>
    <w:p w14:paraId="0EB7306B" w14:textId="23290484" w:rsidR="008D716C" w:rsidRPr="00CE3812" w:rsidRDefault="008D716C" w:rsidP="008D716C">
      <w:pPr>
        <w:rPr>
          <w:color w:val="C00000"/>
          <w:lang w:val="es-ES_tradnl"/>
          <w:rPrChange w:id="92" w:author="James Heidenreich" w:date="2015-08-07T23:16:00Z">
            <w:rPr>
              <w:color w:val="C00000"/>
            </w:rPr>
          </w:rPrChange>
        </w:rPr>
      </w:pPr>
      <w:r w:rsidRPr="00CE3812">
        <w:rPr>
          <w:color w:val="C00000"/>
          <w:lang w:val="es-ES_tradnl"/>
          <w:rPrChange w:id="93" w:author="James Heidenreich" w:date="2015-08-07T23:16:00Z">
            <w:rPr>
              <w:color w:val="C00000"/>
            </w:rPr>
          </w:rPrChange>
        </w:rPr>
        <w:t>• E Tan</w:t>
      </w:r>
      <w:ins w:id="94" w:author="Darl and Caree Heidenreich" w:date="2015-09-10T09:26:00Z">
        <w:r w:rsidR="00217E9F">
          <w:rPr>
            <w:color w:val="C00000"/>
            <w:lang w:val="es-ES_tradnl"/>
          </w:rPr>
          <w:t>que</w:t>
        </w:r>
      </w:ins>
      <w:del w:id="95" w:author="Darl and Caree Heidenreich" w:date="2015-09-10T09:26:00Z">
        <w:r w:rsidRPr="00CE3812" w:rsidDel="00217E9F">
          <w:rPr>
            <w:color w:val="C00000"/>
            <w:lang w:val="es-ES_tradnl"/>
            <w:rPrChange w:id="96" w:author="James Heidenreich" w:date="2015-08-07T23:16:00Z">
              <w:rPr>
                <w:color w:val="C00000"/>
              </w:rPr>
            </w:rPrChange>
          </w:rPr>
          <w:delText>k</w:delText>
        </w:r>
      </w:del>
      <w:r w:rsidRPr="00CE3812">
        <w:rPr>
          <w:color w:val="C00000"/>
          <w:lang w:val="es-ES_tradnl"/>
          <w:rPrChange w:id="97" w:author="James Heidenreich" w:date="2015-08-07T23:16:00Z">
            <w:rPr>
              <w:color w:val="C00000"/>
            </w:rPr>
          </w:rPrChange>
        </w:rPr>
        <w:t xml:space="preserve"> = 0.28</w:t>
      </w:r>
    </w:p>
    <w:p w14:paraId="0EB7306C" w14:textId="779EFDBD" w:rsidR="008D716C" w:rsidRPr="00CE3812" w:rsidRDefault="008D716C" w:rsidP="008D716C">
      <w:pPr>
        <w:rPr>
          <w:color w:val="C00000"/>
          <w:lang w:val="es-ES_tradnl"/>
          <w:rPrChange w:id="98" w:author="James Heidenreich" w:date="2015-08-07T23:16:00Z">
            <w:rPr>
              <w:color w:val="C00000"/>
            </w:rPr>
          </w:rPrChange>
        </w:rPr>
      </w:pPr>
      <w:r w:rsidRPr="00CE3812">
        <w:rPr>
          <w:color w:val="C00000"/>
          <w:lang w:val="es-ES_tradnl"/>
          <w:rPrChange w:id="99" w:author="James Heidenreich" w:date="2015-08-07T23:16:00Z">
            <w:rPr>
              <w:color w:val="C00000"/>
            </w:rPr>
          </w:rPrChange>
        </w:rPr>
        <w:t>• G Tan</w:t>
      </w:r>
      <w:ins w:id="100" w:author="Darl and Caree Heidenreich" w:date="2015-09-10T09:26:00Z">
        <w:r w:rsidR="00217E9F">
          <w:rPr>
            <w:color w:val="C00000"/>
            <w:lang w:val="es-ES_tradnl"/>
          </w:rPr>
          <w:t>que</w:t>
        </w:r>
      </w:ins>
      <w:del w:id="101" w:author="Darl and Caree Heidenreich" w:date="2015-09-10T09:26:00Z">
        <w:r w:rsidRPr="00CE3812" w:rsidDel="00217E9F">
          <w:rPr>
            <w:color w:val="C00000"/>
            <w:lang w:val="es-ES_tradnl"/>
            <w:rPrChange w:id="102" w:author="James Heidenreich" w:date="2015-08-07T23:16:00Z">
              <w:rPr>
                <w:color w:val="C00000"/>
              </w:rPr>
            </w:rPrChange>
          </w:rPr>
          <w:delText>k</w:delText>
        </w:r>
      </w:del>
      <w:r w:rsidRPr="00CE3812">
        <w:rPr>
          <w:color w:val="C00000"/>
          <w:lang w:val="es-ES_tradnl"/>
          <w:rPrChange w:id="103" w:author="James Heidenreich" w:date="2015-08-07T23:16:00Z">
            <w:rPr>
              <w:color w:val="C00000"/>
            </w:rPr>
          </w:rPrChange>
        </w:rPr>
        <w:t xml:space="preserve"> = 2.41</w:t>
      </w:r>
    </w:p>
    <w:p w14:paraId="0EB7306D" w14:textId="297927EF" w:rsidR="008D716C" w:rsidRPr="00CE3812" w:rsidRDefault="008D716C" w:rsidP="008D716C">
      <w:pPr>
        <w:rPr>
          <w:color w:val="C00000"/>
          <w:lang w:val="es-ES_tradnl"/>
          <w:rPrChange w:id="104" w:author="James Heidenreich" w:date="2015-08-07T23:16:00Z">
            <w:rPr>
              <w:color w:val="C00000"/>
            </w:rPr>
          </w:rPrChange>
        </w:rPr>
      </w:pPr>
      <w:r w:rsidRPr="00CE3812">
        <w:rPr>
          <w:color w:val="C00000"/>
          <w:lang w:val="es-ES_tradnl"/>
          <w:rPrChange w:id="105" w:author="James Heidenreich" w:date="2015-08-07T23:16:00Z">
            <w:rPr>
              <w:color w:val="C00000"/>
            </w:rPr>
          </w:rPrChange>
        </w:rPr>
        <w:t>• H/K Tan</w:t>
      </w:r>
      <w:ins w:id="106" w:author="Darl and Caree Heidenreich" w:date="2015-09-10T09:26:00Z">
        <w:r w:rsidR="00217E9F">
          <w:rPr>
            <w:color w:val="C00000"/>
            <w:lang w:val="es-ES_tradnl"/>
          </w:rPr>
          <w:t>que</w:t>
        </w:r>
      </w:ins>
      <w:del w:id="107" w:author="Darl and Caree Heidenreich" w:date="2015-09-10T09:26:00Z">
        <w:r w:rsidRPr="00CE3812" w:rsidDel="00217E9F">
          <w:rPr>
            <w:color w:val="C00000"/>
            <w:lang w:val="es-ES_tradnl"/>
            <w:rPrChange w:id="108" w:author="James Heidenreich" w:date="2015-08-07T23:16:00Z">
              <w:rPr>
                <w:color w:val="C00000"/>
              </w:rPr>
            </w:rPrChange>
          </w:rPr>
          <w:delText>k</w:delText>
        </w:r>
      </w:del>
      <w:r w:rsidRPr="00CE3812">
        <w:rPr>
          <w:color w:val="C00000"/>
          <w:lang w:val="es-ES_tradnl"/>
          <w:rPrChange w:id="109" w:author="James Heidenreich" w:date="2015-08-07T23:16:00Z">
            <w:rPr>
              <w:color w:val="C00000"/>
            </w:rPr>
          </w:rPrChange>
        </w:rPr>
        <w:t xml:space="preserve"> = 3.14</w:t>
      </w:r>
    </w:p>
    <w:p w14:paraId="0EB7306E" w14:textId="27FDC16F" w:rsidR="008D716C" w:rsidRPr="00CE3812" w:rsidRDefault="008D716C" w:rsidP="008D716C">
      <w:pPr>
        <w:rPr>
          <w:color w:val="C00000"/>
          <w:lang w:val="es-ES_tradnl"/>
          <w:rPrChange w:id="110" w:author="James Heidenreich" w:date="2015-08-07T23:16:00Z">
            <w:rPr>
              <w:color w:val="C00000"/>
            </w:rPr>
          </w:rPrChange>
        </w:rPr>
      </w:pPr>
      <w:r w:rsidRPr="00CE3812">
        <w:rPr>
          <w:color w:val="C00000"/>
          <w:lang w:val="es-ES_tradnl"/>
          <w:rPrChange w:id="111" w:author="James Heidenreich" w:date="2015-08-07T23:16:00Z">
            <w:rPr>
              <w:color w:val="C00000"/>
            </w:rPr>
          </w:rPrChange>
        </w:rPr>
        <w:t>• M tan</w:t>
      </w:r>
      <w:ins w:id="112" w:author="Darl and Caree Heidenreich" w:date="2015-09-10T09:26:00Z">
        <w:r w:rsidR="00217E9F">
          <w:rPr>
            <w:color w:val="C00000"/>
            <w:lang w:val="es-ES_tradnl"/>
          </w:rPr>
          <w:t>que</w:t>
        </w:r>
      </w:ins>
      <w:del w:id="113" w:author="Darl and Caree Heidenreich" w:date="2015-09-10T09:26:00Z">
        <w:r w:rsidRPr="00CE3812" w:rsidDel="00217E9F">
          <w:rPr>
            <w:color w:val="C00000"/>
            <w:lang w:val="es-ES_tradnl"/>
            <w:rPrChange w:id="114" w:author="James Heidenreich" w:date="2015-08-07T23:16:00Z">
              <w:rPr>
                <w:color w:val="C00000"/>
              </w:rPr>
            </w:rPrChange>
          </w:rPr>
          <w:delText>k</w:delText>
        </w:r>
      </w:del>
      <w:r w:rsidRPr="00CE3812">
        <w:rPr>
          <w:color w:val="C00000"/>
          <w:lang w:val="es-ES_tradnl"/>
          <w:rPrChange w:id="115" w:author="James Heidenreich" w:date="2015-08-07T23:16:00Z">
            <w:rPr>
              <w:color w:val="C00000"/>
            </w:rPr>
          </w:rPrChange>
        </w:rPr>
        <w:t xml:space="preserve"> = 1.56</w:t>
      </w:r>
    </w:p>
    <w:p w14:paraId="0EB7306F" w14:textId="74D327DA" w:rsidR="008D716C" w:rsidRPr="00CE3812" w:rsidRDefault="008D716C" w:rsidP="00802B85">
      <w:pPr>
        <w:rPr>
          <w:color w:val="C00000"/>
          <w:lang w:val="es-ES_tradnl"/>
          <w:rPrChange w:id="116" w:author="James Heidenreich" w:date="2015-08-07T23:16:00Z">
            <w:rPr>
              <w:color w:val="C00000"/>
            </w:rPr>
          </w:rPrChange>
        </w:rPr>
      </w:pPr>
      <w:r w:rsidRPr="00CE3812">
        <w:rPr>
          <w:color w:val="C00000"/>
          <w:lang w:val="es-ES_tradnl"/>
          <w:rPrChange w:id="117" w:author="James Heidenreich" w:date="2015-08-07T23:16:00Z">
            <w:rPr>
              <w:color w:val="C00000"/>
            </w:rPr>
          </w:rPrChange>
        </w:rPr>
        <w:t xml:space="preserve">Presión Residual </w:t>
      </w:r>
      <w:del w:id="118" w:author="James Heidenreich" w:date="2015-08-07T23:33:00Z">
        <w:r w:rsidRPr="00CE3812" w:rsidDel="00D25839">
          <w:rPr>
            <w:color w:val="C00000"/>
            <w:lang w:val="es-ES_tradnl"/>
            <w:rPrChange w:id="119" w:author="James Heidenreich" w:date="2015-08-07T23:16:00Z">
              <w:rPr>
                <w:color w:val="C00000"/>
              </w:rPr>
            </w:rPrChange>
          </w:rPr>
          <w:delText>de seguridad</w:delText>
        </w:r>
      </w:del>
      <w:ins w:id="120" w:author="James Heidenreich" w:date="2015-08-07T23:33:00Z">
        <w:r w:rsidR="00D25839">
          <w:rPr>
            <w:color w:val="C00000"/>
            <w:lang w:val="es-ES_tradnl"/>
          </w:rPr>
          <w:t>Segur</w:t>
        </w:r>
      </w:ins>
      <w:ins w:id="121" w:author="James Heidenreich" w:date="2015-08-07T23:37:00Z">
        <w:r w:rsidR="00D25839">
          <w:rPr>
            <w:color w:val="C00000"/>
            <w:lang w:val="es-ES_tradnl"/>
          </w:rPr>
          <w:t>a</w:t>
        </w:r>
      </w:ins>
      <w:r w:rsidRPr="00CE3812">
        <w:rPr>
          <w:color w:val="C00000"/>
          <w:lang w:val="es-ES_tradnl"/>
          <w:rPrChange w:id="122" w:author="James Heidenreich" w:date="2015-08-07T23:16:00Z">
            <w:rPr>
              <w:color w:val="C00000"/>
            </w:rPr>
          </w:rPrChange>
        </w:rPr>
        <w:t xml:space="preserve"> = 200 psi</w:t>
      </w:r>
    </w:p>
    <w:p w14:paraId="0EB73070" w14:textId="77777777" w:rsidR="008D716C" w:rsidRDefault="008D716C" w:rsidP="00802B85"/>
    <w:p w14:paraId="0EB73071" w14:textId="77777777" w:rsidR="00802B85" w:rsidRDefault="00802B85" w:rsidP="00802B85">
      <w:r>
        <w:rPr>
          <w:noProof/>
        </w:rPr>
        <w:lastRenderedPageBreak/>
        <mc:AlternateContent>
          <mc:Choice Requires="wps">
            <w:drawing>
              <wp:anchor distT="0" distB="0" distL="114300" distR="114300" simplePos="0" relativeHeight="251663360" behindDoc="0" locked="0" layoutInCell="1" allowOverlap="1" wp14:anchorId="0EB73093" wp14:editId="0EB73094">
                <wp:simplePos x="0" y="0"/>
                <wp:positionH relativeFrom="margin">
                  <wp:posOffset>0</wp:posOffset>
                </wp:positionH>
                <wp:positionV relativeFrom="paragraph">
                  <wp:posOffset>0</wp:posOffset>
                </wp:positionV>
                <wp:extent cx="59340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02560"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7.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" strokecolor="#5b9bd5 [3204]" strokeweight=".5pt">
                <v:stroke joinstyle="miter"/>
                <w10:wrap anchorx="margin"/>
              </v:line>
            </w:pict>
          </mc:Fallback>
        </mc:AlternateContent>
      </w:r>
    </w:p>
    <w:p w14:paraId="0EB73072" w14:textId="0D943779" w:rsidR="0029759F" w:rsidRDefault="00802B85">
      <w:r>
        <w:t>O</w:t>
      </w:r>
      <w:ins w:id="123" w:author="Darl and Caree Heidenreich" w:date="2015-08-13T12:59:00Z">
        <w:r w:rsidR="00B21648">
          <w:t>XYGEN</w:t>
        </w:r>
      </w:ins>
      <w:del w:id="124" w:author="Darl and Caree Heidenreich" w:date="2015-08-13T12:59:00Z">
        <w:r w:rsidDel="00B21648">
          <w:delText>xygen</w:delText>
        </w:r>
      </w:del>
      <w:r>
        <w:t xml:space="preserve"> C</w:t>
      </w:r>
      <w:ins w:id="125" w:author="Darl and Caree Heidenreich" w:date="2015-08-13T12:59:00Z">
        <w:r w:rsidR="00B21648">
          <w:t>YLINDER</w:t>
        </w:r>
      </w:ins>
      <w:del w:id="126" w:author="Darl and Caree Heidenreich" w:date="2015-08-13T13:00:00Z">
        <w:r w:rsidDel="00B21648">
          <w:delText>ylinder</w:delText>
        </w:r>
      </w:del>
      <w:r>
        <w:t xml:space="preserve"> D</w:t>
      </w:r>
      <w:ins w:id="127" w:author="Darl and Caree Heidenreich" w:date="2015-08-13T13:00:00Z">
        <w:r w:rsidR="00B21648">
          <w:t>URATION</w:t>
        </w:r>
      </w:ins>
      <w:del w:id="128" w:author="Darl and Caree Heidenreich" w:date="2015-08-13T13:00:00Z">
        <w:r w:rsidDel="00B21648">
          <w:delText>uration</w:delText>
        </w:r>
      </w:del>
      <w:r>
        <w:t xml:space="preserve"> C</w:t>
      </w:r>
      <w:ins w:id="129" w:author="Darl and Caree Heidenreich" w:date="2015-08-13T13:00:00Z">
        <w:r w:rsidR="00B21648">
          <w:t>ALCULATOR</w:t>
        </w:r>
      </w:ins>
      <w:del w:id="130" w:author="Darl and Caree Heidenreich" w:date="2015-08-13T13:00:00Z">
        <w:r w:rsidDel="00B21648">
          <w:delText>alculator</w:delText>
        </w:r>
      </w:del>
    </w:p>
    <w:p w14:paraId="0EB73073" w14:textId="236103C5" w:rsidR="008D716C" w:rsidRDefault="008D716C">
      <w:pPr>
        <w:rPr>
          <w:ins w:id="131" w:author="Darl and Caree Heidenreich" w:date="2015-08-13T12:58:00Z"/>
          <w:color w:val="C00000"/>
          <w:lang w:val="es-ES_tradnl"/>
        </w:rPr>
      </w:pPr>
      <w:del w:id="132" w:author="James Heidenreich" w:date="2015-08-07T23:03:00Z">
        <w:r w:rsidRPr="00CE3812" w:rsidDel="0029759F">
          <w:rPr>
            <w:color w:val="C00000"/>
            <w:lang w:val="es-ES_tradnl"/>
            <w:rPrChange w:id="133" w:author="James Heidenreich" w:date="2015-08-07T23:16:00Z">
              <w:rPr>
                <w:color w:val="C00000"/>
              </w:rPr>
            </w:rPrChange>
          </w:rPr>
          <w:delText xml:space="preserve">Oxígeno </w:delText>
        </w:r>
      </w:del>
      <w:r w:rsidRPr="00CE3812">
        <w:rPr>
          <w:color w:val="C00000"/>
          <w:lang w:val="es-ES_tradnl"/>
          <w:rPrChange w:id="134" w:author="James Heidenreich" w:date="2015-08-07T23:16:00Z">
            <w:rPr>
              <w:color w:val="C00000"/>
            </w:rPr>
          </w:rPrChange>
        </w:rPr>
        <w:t xml:space="preserve">Calculadora </w:t>
      </w:r>
      <w:ins w:id="135" w:author="James Heidenreich" w:date="2015-08-07T23:03:00Z">
        <w:r w:rsidR="0029759F" w:rsidRPr="00CE3812">
          <w:rPr>
            <w:color w:val="C00000"/>
            <w:lang w:val="es-ES_tradnl"/>
            <w:rPrChange w:id="136" w:author="James Heidenreich" w:date="2015-08-07T23:16:00Z">
              <w:rPr>
                <w:color w:val="C00000"/>
              </w:rPr>
            </w:rPrChange>
          </w:rPr>
          <w:t xml:space="preserve">de la </w:t>
        </w:r>
      </w:ins>
      <w:del w:id="137" w:author="James Heidenreich" w:date="2015-08-07T23:05:00Z">
        <w:r w:rsidRPr="00CE3812" w:rsidDel="0029759F">
          <w:rPr>
            <w:color w:val="C00000"/>
            <w:lang w:val="es-ES_tradnl"/>
            <w:rPrChange w:id="138" w:author="James Heidenreich" w:date="2015-08-07T23:16:00Z">
              <w:rPr>
                <w:color w:val="C00000"/>
              </w:rPr>
            </w:rPrChange>
          </w:rPr>
          <w:delText xml:space="preserve">Cilindro </w:delText>
        </w:r>
      </w:del>
      <w:r w:rsidRPr="00CE3812">
        <w:rPr>
          <w:color w:val="C00000"/>
          <w:lang w:val="es-ES_tradnl"/>
          <w:rPrChange w:id="139" w:author="James Heidenreich" w:date="2015-08-07T23:16:00Z">
            <w:rPr>
              <w:color w:val="C00000"/>
            </w:rPr>
          </w:rPrChange>
        </w:rPr>
        <w:t>Duración</w:t>
      </w:r>
      <w:ins w:id="140" w:author="James Heidenreich" w:date="2015-08-07T23:05:00Z">
        <w:r w:rsidR="0029759F" w:rsidRPr="00CE3812">
          <w:rPr>
            <w:color w:val="C00000"/>
            <w:lang w:val="es-ES_tradnl"/>
            <w:rPrChange w:id="141" w:author="James Heidenreich" w:date="2015-08-07T23:16:00Z">
              <w:rPr>
                <w:color w:val="C00000"/>
              </w:rPr>
            </w:rPrChange>
          </w:rPr>
          <w:t xml:space="preserve"> del Cilindro de Ox</w:t>
        </w:r>
      </w:ins>
      <w:ins w:id="142" w:author="James Heidenreich" w:date="2015-08-07T23:06:00Z">
        <w:r w:rsidR="0029759F" w:rsidRPr="00CE3812">
          <w:rPr>
            <w:color w:val="C00000"/>
            <w:lang w:val="es-ES_tradnl"/>
            <w:rPrChange w:id="143" w:author="James Heidenreich" w:date="2015-08-07T23:16:00Z">
              <w:rPr>
                <w:color w:val="C00000"/>
              </w:rPr>
            </w:rPrChange>
          </w:rPr>
          <w:t>í</w:t>
        </w:r>
      </w:ins>
      <w:ins w:id="144" w:author="James Heidenreich" w:date="2015-08-07T23:05:00Z">
        <w:r w:rsidR="0029759F" w:rsidRPr="00CE3812">
          <w:rPr>
            <w:color w:val="C00000"/>
            <w:lang w:val="es-ES_tradnl"/>
            <w:rPrChange w:id="145" w:author="James Heidenreich" w:date="2015-08-07T23:16:00Z">
              <w:rPr>
                <w:color w:val="C00000"/>
              </w:rPr>
            </w:rPrChange>
          </w:rPr>
          <w:t>geno</w:t>
        </w:r>
      </w:ins>
    </w:p>
    <w:p w14:paraId="5A8349C4" w14:textId="567A17A6" w:rsidR="00B21648" w:rsidRPr="00CE3812" w:rsidRDefault="00B21648">
      <w:pPr>
        <w:rPr>
          <w:color w:val="C00000"/>
          <w:lang w:val="es-ES_tradnl"/>
          <w:rPrChange w:id="146" w:author="James Heidenreich" w:date="2015-08-07T23:16:00Z">
            <w:rPr>
              <w:color w:val="C00000"/>
            </w:rPr>
          </w:rPrChange>
        </w:rPr>
      </w:pPr>
      <w:ins w:id="147" w:author="Darl and Caree Heidenreich" w:date="2015-08-13T12:58:00Z">
        <w:r>
          <w:rPr>
            <w:color w:val="C00000"/>
            <w:lang w:val="es-ES_tradnl"/>
          </w:rPr>
          <w:t xml:space="preserve">CALCULADORA DE LA </w:t>
        </w:r>
      </w:ins>
      <w:ins w:id="148" w:author="Darl and Caree Heidenreich" w:date="2015-08-13T13:01:00Z">
        <w:r>
          <w:rPr>
            <w:color w:val="C00000"/>
            <w:lang w:val="es-ES_tradnl"/>
          </w:rPr>
          <w:t>CILINDRO DE OX</w:t>
        </w:r>
      </w:ins>
      <w:ins w:id="149" w:author="Darl and Caree Heidenreich" w:date="2015-08-13T13:03:00Z">
        <w:r>
          <w:rPr>
            <w:color w:val="C00000"/>
            <w:lang w:val="es-ES_tradnl"/>
          </w:rPr>
          <w:t>ÍGENO</w:t>
        </w:r>
      </w:ins>
    </w:p>
    <w:p w14:paraId="0EB73074" w14:textId="77777777" w:rsidR="00802B85" w:rsidRDefault="00802B85">
      <w:r>
        <w:rPr>
          <w:noProof/>
        </w:rPr>
        <mc:AlternateContent>
          <mc:Choice Requires="wps">
            <w:drawing>
              <wp:anchor distT="0" distB="0" distL="114300" distR="114300" simplePos="0" relativeHeight="251665408" behindDoc="0" locked="0" layoutInCell="1" allowOverlap="1" wp14:anchorId="0EB73095" wp14:editId="0EB73096">
                <wp:simplePos x="0" y="0"/>
                <wp:positionH relativeFrom="margin">
                  <wp:posOffset>0</wp:posOffset>
                </wp:positionH>
                <wp:positionV relativeFrom="paragraph">
                  <wp:posOffset>-635</wp:posOffset>
                </wp:positionV>
                <wp:extent cx="59340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80A87"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" strokecolor="#5b9bd5 [3204]" strokeweight=".5pt">
                <v:stroke joinstyle="miter"/>
                <w10:wrap anchorx="margin"/>
              </v:line>
            </w:pict>
          </mc:Fallback>
        </mc:AlternateContent>
      </w:r>
    </w:p>
    <w:p w14:paraId="0EB73075" w14:textId="77777777" w:rsidR="00802B85" w:rsidRDefault="00802B85">
      <w:r>
        <w:t>Tank Size</w:t>
      </w:r>
    </w:p>
    <w:p w14:paraId="0EB73076" w14:textId="77777777" w:rsidR="008D716C" w:rsidRPr="008D716C" w:rsidRDefault="008D716C">
      <w:pPr>
        <w:rPr>
          <w:color w:val="C00000"/>
        </w:rPr>
      </w:pPr>
      <w:proofErr w:type="spellStart"/>
      <w:r w:rsidRPr="008D716C">
        <w:rPr>
          <w:color w:val="C00000"/>
        </w:rPr>
        <w:t>Tamaño</w:t>
      </w:r>
      <w:proofErr w:type="spellEnd"/>
      <w:r w:rsidRPr="008D716C">
        <w:rPr>
          <w:color w:val="C00000"/>
        </w:rPr>
        <w:t xml:space="preserve"> del </w:t>
      </w:r>
      <w:proofErr w:type="spellStart"/>
      <w:r w:rsidRPr="008D716C">
        <w:rPr>
          <w:color w:val="C00000"/>
        </w:rPr>
        <w:t>tanque</w:t>
      </w:r>
      <w:proofErr w:type="spellEnd"/>
    </w:p>
    <w:p w14:paraId="0EB73077" w14:textId="77777777" w:rsidR="00802B85" w:rsidRDefault="00802B85">
      <w:r>
        <w:rPr>
          <w:noProof/>
        </w:rPr>
        <mc:AlternateContent>
          <mc:Choice Requires="wps">
            <w:drawing>
              <wp:anchor distT="0" distB="0" distL="114300" distR="114300" simplePos="0" relativeHeight="251667456" behindDoc="0" locked="0" layoutInCell="1" allowOverlap="1" wp14:anchorId="0EB73097" wp14:editId="0EB73098">
                <wp:simplePos x="0" y="0"/>
                <wp:positionH relativeFrom="margin">
                  <wp:posOffset>0</wp:posOffset>
                </wp:positionH>
                <wp:positionV relativeFrom="paragraph">
                  <wp:posOffset>0</wp:posOffset>
                </wp:positionV>
                <wp:extent cx="59340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BF94D"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7.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" strokecolor="#5b9bd5 [3204]" strokeweight=".5pt">
                <v:stroke joinstyle="miter"/>
                <w10:wrap anchorx="margin"/>
              </v:line>
            </w:pict>
          </mc:Fallback>
        </mc:AlternateContent>
      </w:r>
    </w:p>
    <w:p w14:paraId="0EB73078" w14:textId="77777777" w:rsidR="00802B85" w:rsidRDefault="008D716C">
      <w:proofErr w:type="gramStart"/>
      <w:r>
        <w:t>p</w:t>
      </w:r>
      <w:r w:rsidR="00802B85">
        <w:t>si</w:t>
      </w:r>
      <w:proofErr w:type="gramEnd"/>
    </w:p>
    <w:p w14:paraId="0EB73079" w14:textId="77777777" w:rsidR="008D716C" w:rsidRPr="008D716C" w:rsidRDefault="008D716C">
      <w:pPr>
        <w:rPr>
          <w:color w:val="C00000"/>
        </w:rPr>
      </w:pPr>
      <w:proofErr w:type="gramStart"/>
      <w:r w:rsidRPr="008D716C">
        <w:rPr>
          <w:color w:val="C00000"/>
        </w:rPr>
        <w:t>psi</w:t>
      </w:r>
      <w:proofErr w:type="gramEnd"/>
    </w:p>
    <w:p w14:paraId="0EB7307A" w14:textId="77777777" w:rsidR="00802B85" w:rsidRDefault="00802B85">
      <w:r>
        <w:rPr>
          <w:noProof/>
        </w:rPr>
        <mc:AlternateContent>
          <mc:Choice Requires="wps">
            <w:drawing>
              <wp:anchor distT="0" distB="0" distL="114300" distR="114300" simplePos="0" relativeHeight="251669504" behindDoc="0" locked="0" layoutInCell="1" allowOverlap="1" wp14:anchorId="0EB73099" wp14:editId="0EB7309A">
                <wp:simplePos x="0" y="0"/>
                <wp:positionH relativeFrom="margin">
                  <wp:posOffset>0</wp:posOffset>
                </wp:positionH>
                <wp:positionV relativeFrom="paragraph">
                  <wp:posOffset>0</wp:posOffset>
                </wp:positionV>
                <wp:extent cx="593407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9E21E"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7.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" strokecolor="#5b9bd5 [3204]" strokeweight=".5pt">
                <v:stroke joinstyle="miter"/>
                <w10:wrap anchorx="margin"/>
              </v:line>
            </w:pict>
          </mc:Fallback>
        </mc:AlternateContent>
      </w:r>
    </w:p>
    <w:p w14:paraId="0EB7307B" w14:textId="77777777" w:rsidR="00802B85" w:rsidRDefault="00802B85">
      <w:r>
        <w:t>L/min</w:t>
      </w:r>
    </w:p>
    <w:p w14:paraId="0EB7307C" w14:textId="77777777" w:rsidR="008D716C" w:rsidRPr="008D716C" w:rsidRDefault="008D716C">
      <w:pPr>
        <w:rPr>
          <w:color w:val="C00000"/>
        </w:rPr>
      </w:pPr>
      <w:r w:rsidRPr="008D716C">
        <w:rPr>
          <w:color w:val="C00000"/>
        </w:rPr>
        <w:t>L/min</w:t>
      </w:r>
    </w:p>
    <w:p w14:paraId="0EB7307D" w14:textId="77777777" w:rsidR="00802B85" w:rsidRDefault="00802B85">
      <w:r>
        <w:rPr>
          <w:noProof/>
        </w:rPr>
        <mc:AlternateContent>
          <mc:Choice Requires="wps">
            <w:drawing>
              <wp:anchor distT="0" distB="0" distL="114300" distR="114300" simplePos="0" relativeHeight="251671552" behindDoc="0" locked="0" layoutInCell="1" allowOverlap="1" wp14:anchorId="0EB7309B" wp14:editId="0EB7309C">
                <wp:simplePos x="0" y="0"/>
                <wp:positionH relativeFrom="margin">
                  <wp:posOffset>0</wp:posOffset>
                </wp:positionH>
                <wp:positionV relativeFrom="paragraph">
                  <wp:posOffset>-635</wp:posOffset>
                </wp:positionV>
                <wp:extent cx="593407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F5ED7" id="Straight Connector 7"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" strokecolor="#5b9bd5 [3204]" strokeweight=".5pt">
                <v:stroke joinstyle="miter"/>
                <w10:wrap anchorx="margin"/>
              </v:line>
            </w:pict>
          </mc:Fallback>
        </mc:AlternateContent>
      </w:r>
    </w:p>
    <w:p w14:paraId="0EB7307E" w14:textId="77777777" w:rsidR="00802B85" w:rsidRDefault="00802B85">
      <w:r>
        <w:t>Calculate</w:t>
      </w:r>
    </w:p>
    <w:p w14:paraId="0EB7307F" w14:textId="77777777" w:rsidR="008D716C" w:rsidRPr="008D716C" w:rsidRDefault="008D716C">
      <w:pPr>
        <w:rPr>
          <w:color w:val="C00000"/>
        </w:rPr>
      </w:pPr>
      <w:proofErr w:type="spellStart"/>
      <w:r w:rsidRPr="008D716C">
        <w:rPr>
          <w:color w:val="C00000"/>
        </w:rPr>
        <w:t>Calcular</w:t>
      </w:r>
      <w:proofErr w:type="spellEnd"/>
    </w:p>
    <w:p w14:paraId="0EB73080" w14:textId="77777777" w:rsidR="00802B85" w:rsidRDefault="00802B85">
      <w:r>
        <w:rPr>
          <w:noProof/>
        </w:rPr>
        <mc:AlternateContent>
          <mc:Choice Requires="wps">
            <w:drawing>
              <wp:anchor distT="0" distB="0" distL="114300" distR="114300" simplePos="0" relativeHeight="251673600" behindDoc="0" locked="0" layoutInCell="1" allowOverlap="1" wp14:anchorId="0EB7309D" wp14:editId="0EB7309E">
                <wp:simplePos x="0" y="0"/>
                <wp:positionH relativeFrom="margin">
                  <wp:posOffset>0</wp:posOffset>
                </wp:positionH>
                <wp:positionV relativeFrom="paragraph">
                  <wp:posOffset>0</wp:posOffset>
                </wp:positionV>
                <wp:extent cx="593407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4A4AA" id="Straight Connector 8"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7.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" strokecolor="#5b9bd5 [3204]" strokeweight=".5pt">
                <v:stroke joinstyle="miter"/>
                <w10:wrap anchorx="margin"/>
              </v:line>
            </w:pict>
          </mc:Fallback>
        </mc:AlternateContent>
      </w:r>
    </w:p>
    <w:p w14:paraId="0EB73081" w14:textId="77777777" w:rsidR="00802B85" w:rsidRDefault="00802B85">
      <w:r>
        <w:t>Reset</w:t>
      </w:r>
    </w:p>
    <w:p w14:paraId="52F79F4D" w14:textId="2A012EC9" w:rsidR="0029759F" w:rsidRPr="0029759F" w:rsidRDefault="0029759F" w:rsidP="0029759F">
      <w:pPr>
        <w:spacing w:after="0" w:line="240" w:lineRule="auto"/>
        <w:rPr>
          <w:ins w:id="150" w:author="James Heidenreich" w:date="2015-08-07T23:07:00Z"/>
          <w:rFonts w:ascii="Times" w:eastAsia="Times New Roman" w:hAnsi="Times" w:cs="Times New Roman"/>
          <w:sz w:val="20"/>
          <w:szCs w:val="20"/>
        </w:rPr>
      </w:pPr>
      <w:proofErr w:type="spellStart"/>
      <w:ins w:id="151" w:author="James Heidenreich" w:date="2015-08-07T23:07:00Z">
        <w:r>
          <w:rPr>
            <w:rFonts w:ascii="Arial" w:eastAsia="Times New Roman" w:hAnsi="Arial" w:cs="Arial"/>
            <w:color w:val="000000"/>
            <w:sz w:val="20"/>
            <w:szCs w:val="20"/>
            <w:shd w:val="clear" w:color="auto" w:fill="FFFFFF"/>
          </w:rPr>
          <w:t>R</w:t>
        </w:r>
        <w:r w:rsidRPr="0029759F">
          <w:rPr>
            <w:rFonts w:ascii="Arial" w:eastAsia="Times New Roman" w:hAnsi="Arial" w:cs="Arial"/>
            <w:color w:val="000000"/>
            <w:sz w:val="20"/>
            <w:szCs w:val="20"/>
            <w:shd w:val="clear" w:color="auto" w:fill="FFFFFF"/>
          </w:rPr>
          <w:t>einicializar</w:t>
        </w:r>
        <w:proofErr w:type="spellEnd"/>
      </w:ins>
    </w:p>
    <w:p w14:paraId="0EB73082" w14:textId="2FC27B0E" w:rsidR="008D716C" w:rsidRPr="008D716C" w:rsidRDefault="008D716C">
      <w:pPr>
        <w:rPr>
          <w:color w:val="C00000"/>
        </w:rPr>
      </w:pPr>
      <w:del w:id="152" w:author="James Heidenreich" w:date="2015-08-07T23:07:00Z">
        <w:r w:rsidRPr="008D716C" w:rsidDel="0029759F">
          <w:rPr>
            <w:color w:val="C00000"/>
          </w:rPr>
          <w:delText>Reajustar</w:delText>
        </w:r>
      </w:del>
    </w:p>
    <w:p w14:paraId="0EB73083" w14:textId="77777777" w:rsidR="00802B85" w:rsidRDefault="00802B85">
      <w:r>
        <w:rPr>
          <w:noProof/>
        </w:rPr>
        <mc:AlternateContent>
          <mc:Choice Requires="wps">
            <w:drawing>
              <wp:anchor distT="0" distB="0" distL="114300" distR="114300" simplePos="0" relativeHeight="251675648" behindDoc="0" locked="0" layoutInCell="1" allowOverlap="1" wp14:anchorId="0EB7309F" wp14:editId="0EB730A0">
                <wp:simplePos x="0" y="0"/>
                <wp:positionH relativeFrom="margin">
                  <wp:posOffset>0</wp:posOffset>
                </wp:positionH>
                <wp:positionV relativeFrom="paragraph">
                  <wp:posOffset>-635</wp:posOffset>
                </wp:positionV>
                <wp:extent cx="5934075" cy="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01200" id="Straight Connector 9"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" strokecolor="#5b9bd5 [3204]" strokeweight=".5pt">
                <v:stroke joinstyle="miter"/>
                <w10:wrap anchorx="margin"/>
              </v:line>
            </w:pict>
          </mc:Fallback>
        </mc:AlternateContent>
      </w:r>
    </w:p>
    <w:p w14:paraId="0EB73084" w14:textId="77777777" w:rsidR="00802B85" w:rsidRDefault="00802B85">
      <w:r>
        <w:t>Min Remaining</w:t>
      </w:r>
    </w:p>
    <w:p w14:paraId="0EB73085" w14:textId="77777777" w:rsidR="008D716C" w:rsidRPr="008D716C" w:rsidRDefault="008D716C">
      <w:pPr>
        <w:rPr>
          <w:color w:val="C00000"/>
        </w:rPr>
      </w:pPr>
      <w:r w:rsidRPr="008D716C">
        <w:rPr>
          <w:color w:val="C00000"/>
        </w:rPr>
        <w:t>Min Restante</w:t>
      </w:r>
    </w:p>
    <w:p w14:paraId="0EB73086" w14:textId="77777777" w:rsidR="00802B85" w:rsidRDefault="00802B85">
      <w:r>
        <w:rPr>
          <w:noProof/>
        </w:rPr>
        <mc:AlternateContent>
          <mc:Choice Requires="wps">
            <w:drawing>
              <wp:anchor distT="0" distB="0" distL="114300" distR="114300" simplePos="0" relativeHeight="251677696" behindDoc="0" locked="0" layoutInCell="1" allowOverlap="1" wp14:anchorId="0EB730A1" wp14:editId="0EB730A2">
                <wp:simplePos x="0" y="0"/>
                <wp:positionH relativeFrom="margin">
                  <wp:posOffset>0</wp:posOffset>
                </wp:positionH>
                <wp:positionV relativeFrom="paragraph">
                  <wp:posOffset>0</wp:posOffset>
                </wp:positionV>
                <wp:extent cx="593407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2C56DA" id="Straight Connector 10"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7.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" strokecolor="#5b9bd5 [3204]" strokeweight=".5pt">
                <v:stroke joinstyle="miter"/>
                <w10:wrap anchorx="margin"/>
              </v:line>
            </w:pict>
          </mc:Fallback>
        </mc:AlternateContent>
      </w:r>
    </w:p>
    <w:p w14:paraId="0EB73087" w14:textId="77777777" w:rsidR="00802B85" w:rsidRDefault="00802B85">
      <w:r w:rsidRPr="00802B85">
        <w:t>This field cannot be left blank</w:t>
      </w:r>
      <w:r>
        <w:t>.</w:t>
      </w:r>
    </w:p>
    <w:p w14:paraId="0EB73088" w14:textId="77777777" w:rsidR="008D716C" w:rsidRPr="00477E26" w:rsidRDefault="008D716C">
      <w:pPr>
        <w:rPr>
          <w:color w:val="C00000"/>
          <w:lang w:val="es-ES_tradnl"/>
          <w:rPrChange w:id="153" w:author="James Heidenreich" w:date="2015-08-07T23:48:00Z">
            <w:rPr>
              <w:color w:val="C00000"/>
            </w:rPr>
          </w:rPrChange>
        </w:rPr>
      </w:pPr>
      <w:r w:rsidRPr="00477E26">
        <w:rPr>
          <w:color w:val="C00000"/>
          <w:lang w:val="es-ES_tradnl"/>
          <w:rPrChange w:id="154" w:author="James Heidenreich" w:date="2015-08-07T23:48:00Z">
            <w:rPr>
              <w:color w:val="C00000"/>
            </w:rPr>
          </w:rPrChange>
        </w:rPr>
        <w:t>Este campo no puede dejarse en blanco .</w:t>
      </w:r>
    </w:p>
    <w:p w14:paraId="0EB73089" w14:textId="77777777" w:rsidR="00802B85" w:rsidRDefault="00802B85">
      <w:r>
        <w:rPr>
          <w:noProof/>
        </w:rPr>
        <mc:AlternateContent>
          <mc:Choice Requires="wps">
            <w:drawing>
              <wp:anchor distT="0" distB="0" distL="114300" distR="114300" simplePos="0" relativeHeight="251679744" behindDoc="0" locked="0" layoutInCell="1" allowOverlap="1" wp14:anchorId="0EB730A3" wp14:editId="0EB730A4">
                <wp:simplePos x="0" y="0"/>
                <wp:positionH relativeFrom="margin">
                  <wp:posOffset>0</wp:posOffset>
                </wp:positionH>
                <wp:positionV relativeFrom="paragraph">
                  <wp:posOffset>-635</wp:posOffset>
                </wp:positionV>
                <wp:extent cx="593407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60E67" id="Straight Connector 11"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" strokecolor="#5b9bd5 [3204]" strokeweight=".5pt">
                <v:stroke joinstyle="miter"/>
                <w10:wrap anchorx="margin"/>
              </v:line>
            </w:pict>
          </mc:Fallback>
        </mc:AlternateContent>
      </w:r>
    </w:p>
    <w:p w14:paraId="0EB7308A" w14:textId="77777777" w:rsidR="00802B85" w:rsidRDefault="00802B85">
      <w:r w:rsidRPr="00802B85">
        <w:t>This field must be above the safe residual pressure of 200 psi.</w:t>
      </w:r>
    </w:p>
    <w:p w14:paraId="0EB7308B" w14:textId="7640B1AB" w:rsidR="008D716C" w:rsidRPr="00477E26" w:rsidRDefault="008D716C">
      <w:pPr>
        <w:rPr>
          <w:color w:val="C00000"/>
          <w:lang w:val="es-ES_tradnl"/>
          <w:rPrChange w:id="155" w:author="James Heidenreich" w:date="2015-08-07T23:48:00Z">
            <w:rPr>
              <w:color w:val="C00000"/>
            </w:rPr>
          </w:rPrChange>
        </w:rPr>
      </w:pPr>
      <w:r w:rsidRPr="00477E26">
        <w:rPr>
          <w:color w:val="C00000"/>
          <w:lang w:val="es-ES_tradnl"/>
          <w:rPrChange w:id="156" w:author="James Heidenreich" w:date="2015-08-07T23:48:00Z">
            <w:rPr>
              <w:color w:val="C00000"/>
            </w:rPr>
          </w:rPrChange>
        </w:rPr>
        <w:t xml:space="preserve">Este campo </w:t>
      </w:r>
      <w:ins w:id="157" w:author="James Heidenreich" w:date="2015-08-07T23:48:00Z">
        <w:r w:rsidR="00477E26">
          <w:rPr>
            <w:color w:val="C00000"/>
            <w:lang w:val="es-ES_tradnl"/>
          </w:rPr>
          <w:t xml:space="preserve">se </w:t>
        </w:r>
      </w:ins>
      <w:r w:rsidRPr="00477E26">
        <w:rPr>
          <w:color w:val="C00000"/>
          <w:lang w:val="es-ES_tradnl"/>
          <w:rPrChange w:id="158" w:author="James Heidenreich" w:date="2015-08-07T23:48:00Z">
            <w:rPr>
              <w:color w:val="C00000"/>
            </w:rPr>
          </w:rPrChange>
        </w:rPr>
        <w:t xml:space="preserve">debe </w:t>
      </w:r>
      <w:del w:id="159" w:author="James Heidenreich" w:date="2015-08-07T23:49:00Z">
        <w:r w:rsidRPr="00477E26" w:rsidDel="00477E26">
          <w:rPr>
            <w:color w:val="C00000"/>
            <w:lang w:val="es-ES_tradnl"/>
            <w:rPrChange w:id="160" w:author="James Heidenreich" w:date="2015-08-07T23:48:00Z">
              <w:rPr>
                <w:color w:val="C00000"/>
              </w:rPr>
            </w:rPrChange>
          </w:rPr>
          <w:delText>estar por encima</w:delText>
        </w:r>
      </w:del>
      <w:ins w:id="161" w:author="James Heidenreich" w:date="2015-08-07T23:49:00Z">
        <w:r w:rsidR="00477E26">
          <w:rPr>
            <w:color w:val="C00000"/>
            <w:lang w:val="es-ES_tradnl"/>
          </w:rPr>
          <w:t xml:space="preserve">fijar </w:t>
        </w:r>
      </w:ins>
      <w:ins w:id="162" w:author="James Heidenreich" w:date="2015-08-07T23:50:00Z">
        <w:r w:rsidR="00477E26">
          <w:rPr>
            <w:color w:val="C00000"/>
            <w:lang w:val="es-ES_tradnl"/>
          </w:rPr>
          <w:t xml:space="preserve">a un nivel </w:t>
        </w:r>
      </w:ins>
      <w:ins w:id="163" w:author="James Heidenreich" w:date="2015-08-07T23:51:00Z">
        <w:r w:rsidR="00477E26">
          <w:rPr>
            <w:color w:val="C00000"/>
            <w:lang w:val="es-ES_tradnl"/>
          </w:rPr>
          <w:t xml:space="preserve">que </w:t>
        </w:r>
      </w:ins>
      <w:ins w:id="164" w:author="James Heidenreich" w:date="2015-08-07T23:52:00Z">
        <w:r w:rsidR="00477E26">
          <w:rPr>
            <w:color w:val="C00000"/>
            <w:lang w:val="es-ES_tradnl"/>
          </w:rPr>
          <w:t xml:space="preserve">sea </w:t>
        </w:r>
      </w:ins>
      <w:ins w:id="165" w:author="James Heidenreich" w:date="2015-08-07T23:49:00Z">
        <w:r w:rsidR="00477E26">
          <w:rPr>
            <w:color w:val="C00000"/>
            <w:lang w:val="es-ES_tradnl"/>
          </w:rPr>
          <w:t>mas alto</w:t>
        </w:r>
      </w:ins>
      <w:r w:rsidRPr="00477E26">
        <w:rPr>
          <w:color w:val="C00000"/>
          <w:lang w:val="es-ES_tradnl"/>
          <w:rPrChange w:id="166" w:author="James Heidenreich" w:date="2015-08-07T23:48:00Z">
            <w:rPr>
              <w:color w:val="C00000"/>
            </w:rPr>
          </w:rPrChange>
        </w:rPr>
        <w:t xml:space="preserve"> </w:t>
      </w:r>
      <w:del w:id="167" w:author="James Heidenreich" w:date="2015-08-07T23:50:00Z">
        <w:r w:rsidRPr="00477E26" w:rsidDel="00477E26">
          <w:rPr>
            <w:color w:val="C00000"/>
            <w:lang w:val="es-ES_tradnl"/>
            <w:rPrChange w:id="168" w:author="James Heidenreich" w:date="2015-08-07T23:48:00Z">
              <w:rPr>
                <w:color w:val="C00000"/>
              </w:rPr>
            </w:rPrChange>
          </w:rPr>
          <w:delText xml:space="preserve">de </w:delText>
        </w:r>
      </w:del>
      <w:ins w:id="169" w:author="James Heidenreich" w:date="2015-08-07T23:50:00Z">
        <w:r w:rsidR="00477E26">
          <w:rPr>
            <w:color w:val="C00000"/>
            <w:lang w:val="es-ES_tradnl"/>
          </w:rPr>
          <w:t>que</w:t>
        </w:r>
        <w:r w:rsidR="00477E26" w:rsidRPr="00477E26">
          <w:rPr>
            <w:color w:val="C00000"/>
            <w:lang w:val="es-ES_tradnl"/>
            <w:rPrChange w:id="170" w:author="James Heidenreich" w:date="2015-08-07T23:48:00Z">
              <w:rPr>
                <w:color w:val="C00000"/>
              </w:rPr>
            </w:rPrChange>
          </w:rPr>
          <w:t xml:space="preserve"> </w:t>
        </w:r>
      </w:ins>
      <w:r w:rsidRPr="00477E26">
        <w:rPr>
          <w:color w:val="C00000"/>
          <w:lang w:val="es-ES_tradnl"/>
          <w:rPrChange w:id="171" w:author="James Heidenreich" w:date="2015-08-07T23:48:00Z">
            <w:rPr>
              <w:color w:val="C00000"/>
            </w:rPr>
          </w:rPrChange>
        </w:rPr>
        <w:t>la presión residual segura de 200 psi.</w:t>
      </w:r>
    </w:p>
    <w:p w14:paraId="0EB7308C" w14:textId="77777777" w:rsidR="00802B85" w:rsidRDefault="00802B85">
      <w:r>
        <w:rPr>
          <w:noProof/>
        </w:rPr>
        <w:lastRenderedPageBreak/>
        <mc:AlternateContent>
          <mc:Choice Requires="wps">
            <w:drawing>
              <wp:anchor distT="0" distB="0" distL="114300" distR="114300" simplePos="0" relativeHeight="251681792" behindDoc="0" locked="0" layoutInCell="1" allowOverlap="1" wp14:anchorId="0EB730A5" wp14:editId="0EB730A6">
                <wp:simplePos x="0" y="0"/>
                <wp:positionH relativeFrom="margin">
                  <wp:posOffset>0</wp:posOffset>
                </wp:positionH>
                <wp:positionV relativeFrom="paragraph">
                  <wp:posOffset>0</wp:posOffset>
                </wp:positionV>
                <wp:extent cx="593407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16502" id="Straight Connector 12" o:spid="_x0000_s1026" style="position:absolute;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7.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" strokecolor="#5b9bd5 [3204]" strokeweight=".5pt">
                <v:stroke joinstyle="miter"/>
                <w10:wrap anchorx="margin"/>
              </v:line>
            </w:pict>
          </mc:Fallback>
        </mc:AlternateContent>
      </w:r>
    </w:p>
    <w:p w14:paraId="0EB7308D" w14:textId="77777777" w:rsidR="00802B85" w:rsidRDefault="00802B85">
      <w:r w:rsidRPr="00802B85">
        <w:t>This field cannot be set to zero.</w:t>
      </w:r>
    </w:p>
    <w:p w14:paraId="0EB7308E" w14:textId="213BDD67" w:rsidR="008D716C" w:rsidRPr="00477E26" w:rsidRDefault="008D716C">
      <w:pPr>
        <w:rPr>
          <w:color w:val="C00000"/>
          <w:lang w:val="es-ES_tradnl"/>
          <w:rPrChange w:id="172" w:author="James Heidenreich" w:date="2015-08-07T23:48:00Z">
            <w:rPr>
              <w:color w:val="C00000"/>
            </w:rPr>
          </w:rPrChange>
        </w:rPr>
      </w:pPr>
      <w:r w:rsidRPr="00477E26">
        <w:rPr>
          <w:color w:val="C00000"/>
          <w:lang w:val="es-ES_tradnl"/>
          <w:rPrChange w:id="173" w:author="James Heidenreich" w:date="2015-08-07T23:48:00Z">
            <w:rPr>
              <w:color w:val="C00000"/>
            </w:rPr>
          </w:rPrChange>
        </w:rPr>
        <w:t xml:space="preserve">Este campo no se puede </w:t>
      </w:r>
      <w:del w:id="174" w:author="James Heidenreich" w:date="2015-08-07T23:46:00Z">
        <w:r w:rsidRPr="00477E26" w:rsidDel="00477E26">
          <w:rPr>
            <w:color w:val="C00000"/>
            <w:lang w:val="es-ES_tradnl"/>
            <w:rPrChange w:id="175" w:author="James Heidenreich" w:date="2015-08-07T23:48:00Z">
              <w:rPr>
                <w:color w:val="C00000"/>
              </w:rPr>
            </w:rPrChange>
          </w:rPr>
          <w:delText xml:space="preserve">ajustar </w:delText>
        </w:r>
      </w:del>
      <w:ins w:id="176" w:author="James Heidenreich" w:date="2015-08-07T23:46:00Z">
        <w:r w:rsidR="00477E26" w:rsidRPr="00477E26">
          <w:rPr>
            <w:color w:val="C00000"/>
            <w:lang w:val="es-ES_tradnl"/>
            <w:rPrChange w:id="177" w:author="James Heidenreich" w:date="2015-08-07T23:48:00Z">
              <w:rPr>
                <w:color w:val="C00000"/>
              </w:rPr>
            </w:rPrChange>
          </w:rPr>
          <w:t xml:space="preserve">fijar </w:t>
        </w:r>
      </w:ins>
      <w:del w:id="178" w:author="James Heidenreich" w:date="2015-08-07T23:47:00Z">
        <w:r w:rsidRPr="00477E26" w:rsidDel="00477E26">
          <w:rPr>
            <w:color w:val="C00000"/>
            <w:lang w:val="es-ES_tradnl"/>
            <w:rPrChange w:id="179" w:author="James Heidenreich" w:date="2015-08-07T23:48:00Z">
              <w:rPr>
                <w:color w:val="C00000"/>
              </w:rPr>
            </w:rPrChange>
          </w:rPr>
          <w:delText xml:space="preserve">a </w:delText>
        </w:r>
      </w:del>
      <w:ins w:id="180" w:author="James Heidenreich" w:date="2015-08-07T23:47:00Z">
        <w:r w:rsidR="00477E26" w:rsidRPr="00477E26">
          <w:rPr>
            <w:color w:val="C00000"/>
            <w:lang w:val="es-ES_tradnl"/>
            <w:rPrChange w:id="181" w:author="James Heidenreich" w:date="2015-08-07T23:48:00Z">
              <w:rPr>
                <w:color w:val="C00000"/>
              </w:rPr>
            </w:rPrChange>
          </w:rPr>
          <w:t xml:space="preserve">en </w:t>
        </w:r>
      </w:ins>
      <w:r w:rsidRPr="00477E26">
        <w:rPr>
          <w:color w:val="C00000"/>
          <w:lang w:val="es-ES_tradnl"/>
          <w:rPrChange w:id="182" w:author="James Heidenreich" w:date="2015-08-07T23:48:00Z">
            <w:rPr>
              <w:color w:val="C00000"/>
            </w:rPr>
          </w:rPrChange>
        </w:rPr>
        <w:t>cero.</w:t>
      </w:r>
    </w:p>
    <w:sectPr w:rsidR="008D716C" w:rsidRPr="00477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m Heidenreich">
    <w15:presenceInfo w15:providerId="Windows Live" w15:userId="cb21495cdcb514d1"/>
  </w15:person>
  <w15:person w15:author="Darl and Caree Heidenreich">
    <w15:presenceInfo w15:providerId="Windows Live" w15:userId="baee8959e9e27d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B85"/>
    <w:rsid w:val="001F028A"/>
    <w:rsid w:val="001F4A7B"/>
    <w:rsid w:val="00217E9F"/>
    <w:rsid w:val="0029759F"/>
    <w:rsid w:val="00477E26"/>
    <w:rsid w:val="00572C55"/>
    <w:rsid w:val="00657715"/>
    <w:rsid w:val="00802B85"/>
    <w:rsid w:val="008D716C"/>
    <w:rsid w:val="00B21648"/>
    <w:rsid w:val="00B57907"/>
    <w:rsid w:val="00CE3812"/>
    <w:rsid w:val="00D25839"/>
    <w:rsid w:val="00DF3289"/>
    <w:rsid w:val="00F067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B73058"/>
  <w15:docId w15:val="{70EBBE4A-9839-4D33-AFF9-D8768738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75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759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5456">
      <w:bodyDiv w:val="1"/>
      <w:marLeft w:val="0"/>
      <w:marRight w:val="0"/>
      <w:marTop w:val="0"/>
      <w:marBottom w:val="0"/>
      <w:divBdr>
        <w:top w:val="none" w:sz="0" w:space="0" w:color="auto"/>
        <w:left w:val="none" w:sz="0" w:space="0" w:color="auto"/>
        <w:bottom w:val="none" w:sz="0" w:space="0" w:color="auto"/>
        <w:right w:val="none" w:sz="0" w:space="0" w:color="auto"/>
      </w:divBdr>
    </w:div>
    <w:div w:id="265310048">
      <w:bodyDiv w:val="1"/>
      <w:marLeft w:val="0"/>
      <w:marRight w:val="0"/>
      <w:marTop w:val="0"/>
      <w:marBottom w:val="0"/>
      <w:divBdr>
        <w:top w:val="none" w:sz="0" w:space="0" w:color="auto"/>
        <w:left w:val="none" w:sz="0" w:space="0" w:color="auto"/>
        <w:bottom w:val="none" w:sz="0" w:space="0" w:color="auto"/>
        <w:right w:val="none" w:sz="0" w:space="0" w:color="auto"/>
      </w:divBdr>
    </w:div>
    <w:div w:id="318383354">
      <w:bodyDiv w:val="1"/>
      <w:marLeft w:val="0"/>
      <w:marRight w:val="0"/>
      <w:marTop w:val="0"/>
      <w:marBottom w:val="0"/>
      <w:divBdr>
        <w:top w:val="none" w:sz="0" w:space="0" w:color="auto"/>
        <w:left w:val="none" w:sz="0" w:space="0" w:color="auto"/>
        <w:bottom w:val="none" w:sz="0" w:space="0" w:color="auto"/>
        <w:right w:val="none" w:sz="0" w:space="0" w:color="auto"/>
      </w:divBdr>
    </w:div>
    <w:div w:id="492067863">
      <w:bodyDiv w:val="1"/>
      <w:marLeft w:val="0"/>
      <w:marRight w:val="0"/>
      <w:marTop w:val="0"/>
      <w:marBottom w:val="0"/>
      <w:divBdr>
        <w:top w:val="none" w:sz="0" w:space="0" w:color="auto"/>
        <w:left w:val="none" w:sz="0" w:space="0" w:color="auto"/>
        <w:bottom w:val="none" w:sz="0" w:space="0" w:color="auto"/>
        <w:right w:val="none" w:sz="0" w:space="0" w:color="auto"/>
      </w:divBdr>
    </w:div>
    <w:div w:id="516164832">
      <w:bodyDiv w:val="1"/>
      <w:marLeft w:val="0"/>
      <w:marRight w:val="0"/>
      <w:marTop w:val="0"/>
      <w:marBottom w:val="0"/>
      <w:divBdr>
        <w:top w:val="none" w:sz="0" w:space="0" w:color="auto"/>
        <w:left w:val="none" w:sz="0" w:space="0" w:color="auto"/>
        <w:bottom w:val="none" w:sz="0" w:space="0" w:color="auto"/>
        <w:right w:val="none" w:sz="0" w:space="0" w:color="auto"/>
      </w:divBdr>
    </w:div>
    <w:div w:id="655574952">
      <w:bodyDiv w:val="1"/>
      <w:marLeft w:val="0"/>
      <w:marRight w:val="0"/>
      <w:marTop w:val="0"/>
      <w:marBottom w:val="0"/>
      <w:divBdr>
        <w:top w:val="none" w:sz="0" w:space="0" w:color="auto"/>
        <w:left w:val="none" w:sz="0" w:space="0" w:color="auto"/>
        <w:bottom w:val="none" w:sz="0" w:space="0" w:color="auto"/>
        <w:right w:val="none" w:sz="0" w:space="0" w:color="auto"/>
      </w:divBdr>
    </w:div>
    <w:div w:id="732776335">
      <w:bodyDiv w:val="1"/>
      <w:marLeft w:val="0"/>
      <w:marRight w:val="0"/>
      <w:marTop w:val="0"/>
      <w:marBottom w:val="0"/>
      <w:divBdr>
        <w:top w:val="none" w:sz="0" w:space="0" w:color="auto"/>
        <w:left w:val="none" w:sz="0" w:space="0" w:color="auto"/>
        <w:bottom w:val="none" w:sz="0" w:space="0" w:color="auto"/>
        <w:right w:val="none" w:sz="0" w:space="0" w:color="auto"/>
      </w:divBdr>
    </w:div>
    <w:div w:id="957296322">
      <w:bodyDiv w:val="1"/>
      <w:marLeft w:val="0"/>
      <w:marRight w:val="0"/>
      <w:marTop w:val="0"/>
      <w:marBottom w:val="0"/>
      <w:divBdr>
        <w:top w:val="none" w:sz="0" w:space="0" w:color="auto"/>
        <w:left w:val="none" w:sz="0" w:space="0" w:color="auto"/>
        <w:bottom w:val="none" w:sz="0" w:space="0" w:color="auto"/>
        <w:right w:val="none" w:sz="0" w:space="0" w:color="auto"/>
      </w:divBdr>
    </w:div>
    <w:div w:id="958074569">
      <w:bodyDiv w:val="1"/>
      <w:marLeft w:val="0"/>
      <w:marRight w:val="0"/>
      <w:marTop w:val="0"/>
      <w:marBottom w:val="0"/>
      <w:divBdr>
        <w:top w:val="none" w:sz="0" w:space="0" w:color="auto"/>
        <w:left w:val="none" w:sz="0" w:space="0" w:color="auto"/>
        <w:bottom w:val="none" w:sz="0" w:space="0" w:color="auto"/>
        <w:right w:val="none" w:sz="0" w:space="0" w:color="auto"/>
      </w:divBdr>
    </w:div>
    <w:div w:id="1079475475">
      <w:bodyDiv w:val="1"/>
      <w:marLeft w:val="0"/>
      <w:marRight w:val="0"/>
      <w:marTop w:val="0"/>
      <w:marBottom w:val="0"/>
      <w:divBdr>
        <w:top w:val="none" w:sz="0" w:space="0" w:color="auto"/>
        <w:left w:val="none" w:sz="0" w:space="0" w:color="auto"/>
        <w:bottom w:val="none" w:sz="0" w:space="0" w:color="auto"/>
        <w:right w:val="none" w:sz="0" w:space="0" w:color="auto"/>
      </w:divBdr>
    </w:div>
    <w:div w:id="1100494943">
      <w:bodyDiv w:val="1"/>
      <w:marLeft w:val="0"/>
      <w:marRight w:val="0"/>
      <w:marTop w:val="0"/>
      <w:marBottom w:val="0"/>
      <w:divBdr>
        <w:top w:val="none" w:sz="0" w:space="0" w:color="auto"/>
        <w:left w:val="none" w:sz="0" w:space="0" w:color="auto"/>
        <w:bottom w:val="none" w:sz="0" w:space="0" w:color="auto"/>
        <w:right w:val="none" w:sz="0" w:space="0" w:color="auto"/>
      </w:divBdr>
    </w:div>
    <w:div w:id="1132138719">
      <w:bodyDiv w:val="1"/>
      <w:marLeft w:val="0"/>
      <w:marRight w:val="0"/>
      <w:marTop w:val="0"/>
      <w:marBottom w:val="0"/>
      <w:divBdr>
        <w:top w:val="none" w:sz="0" w:space="0" w:color="auto"/>
        <w:left w:val="none" w:sz="0" w:space="0" w:color="auto"/>
        <w:bottom w:val="none" w:sz="0" w:space="0" w:color="auto"/>
        <w:right w:val="none" w:sz="0" w:space="0" w:color="auto"/>
      </w:divBdr>
    </w:div>
    <w:div w:id="1225532648">
      <w:bodyDiv w:val="1"/>
      <w:marLeft w:val="0"/>
      <w:marRight w:val="0"/>
      <w:marTop w:val="0"/>
      <w:marBottom w:val="0"/>
      <w:divBdr>
        <w:top w:val="none" w:sz="0" w:space="0" w:color="auto"/>
        <w:left w:val="none" w:sz="0" w:space="0" w:color="auto"/>
        <w:bottom w:val="none" w:sz="0" w:space="0" w:color="auto"/>
        <w:right w:val="none" w:sz="0" w:space="0" w:color="auto"/>
      </w:divBdr>
    </w:div>
    <w:div w:id="1318534823">
      <w:bodyDiv w:val="1"/>
      <w:marLeft w:val="0"/>
      <w:marRight w:val="0"/>
      <w:marTop w:val="0"/>
      <w:marBottom w:val="0"/>
      <w:divBdr>
        <w:top w:val="none" w:sz="0" w:space="0" w:color="auto"/>
        <w:left w:val="none" w:sz="0" w:space="0" w:color="auto"/>
        <w:bottom w:val="none" w:sz="0" w:space="0" w:color="auto"/>
        <w:right w:val="none" w:sz="0" w:space="0" w:color="auto"/>
      </w:divBdr>
    </w:div>
    <w:div w:id="1903052352">
      <w:bodyDiv w:val="1"/>
      <w:marLeft w:val="0"/>
      <w:marRight w:val="0"/>
      <w:marTop w:val="0"/>
      <w:marBottom w:val="0"/>
      <w:divBdr>
        <w:top w:val="none" w:sz="0" w:space="0" w:color="auto"/>
        <w:left w:val="none" w:sz="0" w:space="0" w:color="auto"/>
        <w:bottom w:val="none" w:sz="0" w:space="0" w:color="auto"/>
        <w:right w:val="none" w:sz="0" w:space="0" w:color="auto"/>
      </w:divBdr>
    </w:div>
    <w:div w:id="190529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 and Caree Heidenreich</dc:creator>
  <cp:keywords/>
  <dc:description/>
  <cp:lastModifiedBy>Darl and Caree Heidenreich</cp:lastModifiedBy>
  <cp:revision>4</cp:revision>
  <dcterms:created xsi:type="dcterms:W3CDTF">2015-08-13T19:06:00Z</dcterms:created>
  <dcterms:modified xsi:type="dcterms:W3CDTF">2015-09-10T16:30:00Z</dcterms:modified>
</cp:coreProperties>
</file>